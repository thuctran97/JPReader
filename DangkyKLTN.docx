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4" w:type="dxa"/>
        <w:tblInd w:w="-318" w:type="dxa"/>
        <w:tblLook w:val="04A0" w:firstRow="1" w:lastRow="0" w:firstColumn="1" w:lastColumn="0" w:noHBand="0" w:noVBand="1"/>
      </w:tblPr>
      <w:tblGrid>
        <w:gridCol w:w="5104"/>
        <w:gridCol w:w="5670"/>
      </w:tblGrid>
      <w:tr w:rsidR="005A336F" w14:paraId="0D9575BD" w14:textId="77777777" w:rsidTr="005A336F">
        <w:tc>
          <w:tcPr>
            <w:tcW w:w="5104" w:type="dxa"/>
            <w:hideMark/>
          </w:tcPr>
          <w:p w14:paraId="2760F752" w14:textId="77777777" w:rsidR="005A336F" w:rsidRDefault="005A336F" w:rsidP="00F910CA">
            <w:pPr>
              <w:spacing w:line="360" w:lineRule="auto"/>
              <w:jc w:val="center"/>
              <w:rPr>
                <w:rFonts w:asciiTheme="majorHAnsi" w:hAnsiTheme="majorHAnsi" w:cstheme="majorHAnsi"/>
                <w:sz w:val="26"/>
                <w:lang w:val="vi-VN" w:eastAsia="vi-VN"/>
              </w:rPr>
            </w:pPr>
            <w:r>
              <w:rPr>
                <w:rFonts w:asciiTheme="majorHAnsi" w:hAnsiTheme="majorHAnsi" w:cstheme="majorHAnsi"/>
                <w:sz w:val="26"/>
                <w:lang w:val="vi-VN" w:eastAsia="vi-VN"/>
              </w:rPr>
              <w:t>ĐẠI HỌC QUỐC GIA TP. HỒ CHÍ MINH</w:t>
            </w:r>
          </w:p>
          <w:p w14:paraId="4DFCD26A" w14:textId="77777777" w:rsidR="005A336F" w:rsidRDefault="005A336F" w:rsidP="00F910CA">
            <w:pPr>
              <w:spacing w:line="360" w:lineRule="auto"/>
              <w:jc w:val="center"/>
              <w:rPr>
                <w:rFonts w:asciiTheme="majorHAnsi" w:hAnsiTheme="majorHAnsi" w:cstheme="majorHAnsi"/>
                <w:b/>
                <w:sz w:val="26"/>
                <w:lang w:val="vi-VN" w:eastAsia="vi-VN"/>
              </w:rPr>
            </w:pPr>
            <w:r>
              <w:rPr>
                <w:rFonts w:asciiTheme="majorHAnsi" w:hAnsiTheme="majorHAnsi" w:cstheme="majorHAnsi"/>
                <w:b/>
                <w:sz w:val="26"/>
                <w:lang w:val="vi-VN" w:eastAsia="vi-VN"/>
              </w:rPr>
              <w:t>TRƯỜNG ĐẠI HỌC</w:t>
            </w:r>
          </w:p>
          <w:p w14:paraId="77210D3D" w14:textId="77777777" w:rsidR="005A336F" w:rsidRDefault="005A336F" w:rsidP="00F910CA">
            <w:pPr>
              <w:spacing w:line="360" w:lineRule="auto"/>
              <w:jc w:val="center"/>
              <w:rPr>
                <w:rFonts w:asciiTheme="majorHAnsi" w:hAnsiTheme="majorHAnsi" w:cstheme="majorHAnsi"/>
                <w:b/>
                <w:sz w:val="26"/>
                <w:lang w:val="vi-VN" w:eastAsia="vi-VN"/>
              </w:rPr>
            </w:pPr>
            <w:r>
              <w:rPr>
                <w:rFonts w:asciiTheme="majorHAnsi" w:hAnsiTheme="majorHAnsi" w:cstheme="majorHAnsi"/>
                <w:b/>
                <w:sz w:val="26"/>
                <w:lang w:val="vi-VN" w:eastAsia="vi-VN"/>
              </w:rPr>
              <w:t>CÔNG NGHỆ THÔNG TIN</w:t>
            </w:r>
          </w:p>
        </w:tc>
        <w:tc>
          <w:tcPr>
            <w:tcW w:w="5670" w:type="dxa"/>
            <w:hideMark/>
          </w:tcPr>
          <w:p w14:paraId="4A05CA1B" w14:textId="77777777" w:rsidR="005A336F" w:rsidRDefault="005A336F" w:rsidP="00F910CA">
            <w:pPr>
              <w:spacing w:line="360" w:lineRule="auto"/>
              <w:jc w:val="center"/>
              <w:rPr>
                <w:rFonts w:asciiTheme="majorHAnsi" w:hAnsiTheme="majorHAnsi" w:cstheme="majorHAnsi"/>
                <w:b/>
                <w:sz w:val="26"/>
                <w:lang w:val="vi-VN" w:eastAsia="vi-VN"/>
              </w:rPr>
            </w:pPr>
            <w:r>
              <w:rPr>
                <w:noProof/>
                <w:lang w:eastAsia="ja-JP"/>
              </w:rPr>
              <mc:AlternateContent>
                <mc:Choice Requires="wps">
                  <w:drawing>
                    <wp:anchor distT="0" distB="0" distL="114300" distR="114300" simplePos="0" relativeHeight="251658240" behindDoc="0" locked="0" layoutInCell="1" allowOverlap="1" wp14:anchorId="015CB900" wp14:editId="5D31E674">
                      <wp:simplePos x="0" y="0"/>
                      <wp:positionH relativeFrom="column">
                        <wp:posOffset>-2416175</wp:posOffset>
                      </wp:positionH>
                      <wp:positionV relativeFrom="paragraph">
                        <wp:posOffset>805815</wp:posOffset>
                      </wp:positionV>
                      <wp:extent cx="1828800" cy="0"/>
                      <wp:effectExtent l="13335" t="5715" r="5715"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0580C"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"/>
                  </w:pict>
                </mc:Fallback>
              </mc:AlternateContent>
            </w:r>
            <w:r>
              <w:rPr>
                <w:rFonts w:asciiTheme="majorHAnsi" w:hAnsiTheme="majorHAnsi" w:cstheme="majorHAnsi"/>
                <w:b/>
                <w:sz w:val="26"/>
                <w:lang w:val="vi-VN" w:eastAsia="vi-VN"/>
              </w:rPr>
              <w:t>CỘNG HÒA XÃ HỘI CHỦ NGHĨA VIỆT NAM</w:t>
            </w:r>
          </w:p>
          <w:p w14:paraId="5B274BD8" w14:textId="77777777" w:rsidR="005A336F" w:rsidRDefault="005A336F" w:rsidP="00F910CA">
            <w:pPr>
              <w:spacing w:line="360" w:lineRule="auto"/>
              <w:jc w:val="center"/>
              <w:rPr>
                <w:rFonts w:asciiTheme="majorHAnsi" w:hAnsiTheme="majorHAnsi" w:cstheme="majorHAnsi"/>
                <w:b/>
                <w:sz w:val="26"/>
                <w:lang w:val="vi-VN" w:eastAsia="vi-VN"/>
              </w:rPr>
            </w:pPr>
            <w:r>
              <w:rPr>
                <w:noProof/>
                <w:lang w:eastAsia="ja-JP"/>
              </w:rPr>
              <mc:AlternateContent>
                <mc:Choice Requires="wps">
                  <w:drawing>
                    <wp:anchor distT="0" distB="0" distL="114300" distR="114300" simplePos="0" relativeHeight="251657216" behindDoc="0" locked="0" layoutInCell="1" allowOverlap="1" wp14:anchorId="5E62C57C" wp14:editId="0E3F0715">
                      <wp:simplePos x="0" y="0"/>
                      <wp:positionH relativeFrom="column">
                        <wp:posOffset>812800</wp:posOffset>
                      </wp:positionH>
                      <wp:positionV relativeFrom="paragraph">
                        <wp:posOffset>292735</wp:posOffset>
                      </wp:positionV>
                      <wp:extent cx="1828800" cy="0"/>
                      <wp:effectExtent l="13335" t="11430" r="5715"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8ACAB"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"/>
                  </w:pict>
                </mc:Fallback>
              </mc:AlternateContent>
            </w:r>
            <w:r>
              <w:rPr>
                <w:rFonts w:asciiTheme="majorHAnsi" w:hAnsiTheme="majorHAnsi" w:cstheme="majorHAnsi"/>
                <w:b/>
                <w:sz w:val="26"/>
                <w:lang w:val="vi-VN" w:eastAsia="vi-VN"/>
              </w:rPr>
              <w:t>Độc Lập - Tự Do - Hạnh Phúc</w:t>
            </w:r>
          </w:p>
        </w:tc>
      </w:tr>
    </w:tbl>
    <w:p w14:paraId="39D28616" w14:textId="77777777" w:rsidR="005A336F" w:rsidRDefault="005A336F" w:rsidP="00F910CA">
      <w:pPr>
        <w:tabs>
          <w:tab w:val="center" w:pos="1985"/>
        </w:tabs>
        <w:spacing w:line="360" w:lineRule="auto"/>
        <w:rPr>
          <w:rFonts w:asciiTheme="majorHAnsi" w:hAnsiTheme="majorHAnsi" w:cstheme="majorHAnsi"/>
        </w:rPr>
      </w:pPr>
    </w:p>
    <w:p w14:paraId="5C6EDD32" w14:textId="77777777" w:rsidR="005A336F" w:rsidRDefault="005A336F" w:rsidP="00F910CA">
      <w:pPr>
        <w:pStyle w:val="Heading1"/>
        <w:spacing w:before="0" w:after="0"/>
        <w:rPr>
          <w:rFonts w:asciiTheme="majorHAnsi" w:hAnsiTheme="majorHAnsi" w:cstheme="majorHAnsi"/>
          <w:sz w:val="20"/>
        </w:rPr>
      </w:pPr>
      <w:r>
        <w:rPr>
          <w:rFonts w:asciiTheme="majorHAnsi" w:hAnsiTheme="majorHAnsi" w:cstheme="majorHAnsi"/>
        </w:rPr>
        <w:t>Đ</w:t>
      </w:r>
      <w:r w:rsidR="00F453D5">
        <w:rPr>
          <w:rFonts w:asciiTheme="majorHAnsi" w:hAnsiTheme="majorHAnsi" w:cstheme="majorHAnsi"/>
        </w:rPr>
        <w:t>ĂNG KÝ ĐỀ TÀI KHÓA LUẬN TỐT NGHIỆP</w:t>
      </w:r>
    </w:p>
    <w:p w14:paraId="2428B3E3" w14:textId="77777777" w:rsidR="005A336F" w:rsidRDefault="005A336F" w:rsidP="00F910CA">
      <w:pPr>
        <w:spacing w:line="360" w:lineRule="auto"/>
        <w:rPr>
          <w:rFonts w:asciiTheme="majorHAnsi" w:hAnsiTheme="majorHAnsi" w:cstheme="majorHAnsi"/>
        </w:rPr>
      </w:pPr>
    </w:p>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5"/>
        <w:gridCol w:w="4755"/>
      </w:tblGrid>
      <w:tr w:rsidR="005A336F" w14:paraId="6AA7F01B" w14:textId="77777777" w:rsidTr="005A336F">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14:paraId="4889D472" w14:textId="1462781D" w:rsidR="005A336F" w:rsidRPr="00837318" w:rsidRDefault="005A336F" w:rsidP="00F910CA">
            <w:pPr>
              <w:spacing w:line="360" w:lineRule="auto"/>
              <w:rPr>
                <w:rFonts w:asciiTheme="majorHAnsi" w:hAnsiTheme="majorHAnsi" w:cstheme="majorHAnsi"/>
                <w:sz w:val="26"/>
                <w:szCs w:val="26"/>
                <w:lang w:eastAsia="vi-VN"/>
              </w:rPr>
            </w:pPr>
            <w:r>
              <w:rPr>
                <w:rFonts w:asciiTheme="majorHAnsi" w:hAnsiTheme="majorHAnsi" w:cstheme="majorHAnsi"/>
                <w:b/>
                <w:sz w:val="26"/>
                <w:szCs w:val="26"/>
                <w:lang w:val="vi-VN" w:eastAsia="vi-VN"/>
              </w:rPr>
              <w:t>TÊN ĐỀ TÀI:</w:t>
            </w:r>
            <w:r w:rsidR="00837318">
              <w:rPr>
                <w:rFonts w:asciiTheme="majorHAnsi" w:hAnsiTheme="majorHAnsi" w:cstheme="majorHAnsi"/>
                <w:b/>
                <w:sz w:val="26"/>
                <w:szCs w:val="26"/>
                <w:lang w:eastAsia="vi-VN"/>
              </w:rPr>
              <w:t xml:space="preserve"> </w:t>
            </w:r>
            <w:r w:rsidR="008C5E30" w:rsidRPr="005A4EDA">
              <w:rPr>
                <w:rFonts w:asciiTheme="majorHAnsi" w:hAnsiTheme="majorHAnsi" w:cstheme="majorHAnsi"/>
                <w:sz w:val="26"/>
                <w:szCs w:val="26"/>
                <w:lang w:eastAsia="vi-VN"/>
              </w:rPr>
              <w:t xml:space="preserve">Xây dựng </w:t>
            </w:r>
            <w:del w:id="0" w:author="Nguyễn Lưu Thùy Ngân" w:date="2019-02-23T11:18:00Z">
              <w:r w:rsidR="008C5E30" w:rsidRPr="005A4EDA" w:rsidDel="005C30FA">
                <w:rPr>
                  <w:rFonts w:asciiTheme="majorHAnsi" w:hAnsiTheme="majorHAnsi" w:cstheme="majorHAnsi"/>
                  <w:sz w:val="26"/>
                  <w:szCs w:val="26"/>
                  <w:lang w:eastAsia="vi-VN"/>
                </w:rPr>
                <w:delText>ứng dụng web</w:delText>
              </w:r>
            </w:del>
            <w:ins w:id="1" w:author="Nguyễn Lưu Thùy Ngân" w:date="2019-02-23T11:18:00Z">
              <w:r w:rsidR="005C30FA">
                <w:rPr>
                  <w:rFonts w:asciiTheme="majorHAnsi" w:hAnsiTheme="majorHAnsi" w:cstheme="majorHAnsi"/>
                  <w:sz w:val="26"/>
                  <w:szCs w:val="26"/>
                  <w:lang w:eastAsia="vi-VN"/>
                </w:rPr>
                <w:t>trang web</w:t>
              </w:r>
            </w:ins>
            <w:r w:rsidR="008C5E30" w:rsidRPr="005A4EDA">
              <w:rPr>
                <w:rFonts w:asciiTheme="majorHAnsi" w:hAnsiTheme="majorHAnsi" w:cstheme="majorHAnsi"/>
                <w:sz w:val="26"/>
                <w:szCs w:val="26"/>
                <w:lang w:eastAsia="vi-VN"/>
              </w:rPr>
              <w:t xml:space="preserve"> hỗ trợ </w:t>
            </w:r>
            <w:ins w:id="2" w:author="Nguyễn Lưu Thùy Ngân" w:date="2019-02-23T11:07:00Z">
              <w:r w:rsidR="00F64935">
                <w:rPr>
                  <w:rFonts w:asciiTheme="majorHAnsi" w:hAnsiTheme="majorHAnsi" w:cstheme="majorHAnsi"/>
                  <w:sz w:val="26"/>
                  <w:szCs w:val="26"/>
                  <w:lang w:eastAsia="vi-VN"/>
                </w:rPr>
                <w:t>h</w:t>
              </w:r>
            </w:ins>
            <w:del w:id="3" w:author="Nguyễn Lưu Thùy Ngân" w:date="2019-02-23T11:07:00Z">
              <w:r w:rsidR="008C5E30" w:rsidRPr="005A4EDA" w:rsidDel="00F64935">
                <w:rPr>
                  <w:rFonts w:asciiTheme="majorHAnsi" w:hAnsiTheme="majorHAnsi" w:cstheme="majorHAnsi"/>
                  <w:sz w:val="26"/>
                  <w:szCs w:val="26"/>
                  <w:lang w:eastAsia="vi-VN"/>
                </w:rPr>
                <w:delText>đ</w:delText>
              </w:r>
            </w:del>
            <w:r w:rsidR="008C5E30" w:rsidRPr="005A4EDA">
              <w:rPr>
                <w:rFonts w:asciiTheme="majorHAnsi" w:hAnsiTheme="majorHAnsi" w:cstheme="majorHAnsi"/>
                <w:sz w:val="26"/>
                <w:szCs w:val="26"/>
                <w:lang w:eastAsia="vi-VN"/>
              </w:rPr>
              <w:t>ọc</w:t>
            </w:r>
            <w:ins w:id="4" w:author="Nguyễn Lưu Thùy Ngân" w:date="2019-02-23T11:12:00Z">
              <w:r w:rsidR="00F64935">
                <w:rPr>
                  <w:rFonts w:asciiTheme="majorHAnsi" w:hAnsiTheme="majorHAnsi" w:cstheme="majorHAnsi"/>
                  <w:sz w:val="26"/>
                  <w:szCs w:val="26"/>
                  <w:lang w:eastAsia="vi-VN"/>
                </w:rPr>
                <w:t xml:space="preserve"> đọ</w:t>
              </w:r>
            </w:ins>
            <w:ins w:id="5" w:author="Nguyễn Lưu Thùy Ngân" w:date="2019-02-23T11:13:00Z">
              <w:r w:rsidR="00F64935">
                <w:rPr>
                  <w:rFonts w:asciiTheme="majorHAnsi" w:hAnsiTheme="majorHAnsi" w:cstheme="majorHAnsi"/>
                  <w:sz w:val="26"/>
                  <w:szCs w:val="26"/>
                  <w:lang w:eastAsia="vi-VN"/>
                </w:rPr>
                <w:t>c</w:t>
              </w:r>
            </w:ins>
            <w:r w:rsidR="008C5E30" w:rsidRPr="005A4EDA">
              <w:rPr>
                <w:rFonts w:asciiTheme="majorHAnsi" w:hAnsiTheme="majorHAnsi" w:cstheme="majorHAnsi"/>
                <w:sz w:val="26"/>
                <w:szCs w:val="26"/>
                <w:lang w:eastAsia="vi-VN"/>
              </w:rPr>
              <w:t xml:space="preserve"> </w:t>
            </w:r>
            <w:ins w:id="6" w:author="Nguyễn Lưu Thùy Ngân" w:date="2019-02-23T11:18:00Z">
              <w:r w:rsidR="005C30FA">
                <w:rPr>
                  <w:rFonts w:asciiTheme="majorHAnsi" w:hAnsiTheme="majorHAnsi" w:cstheme="majorHAnsi"/>
                  <w:sz w:val="26"/>
                  <w:szCs w:val="26"/>
                  <w:lang w:eastAsia="vi-VN"/>
                </w:rPr>
                <w:t xml:space="preserve">hiểu </w:t>
              </w:r>
            </w:ins>
            <w:del w:id="7" w:author="Nguyễn Lưu Thùy Ngân" w:date="2019-02-23T11:06:00Z">
              <w:r w:rsidR="008C5E30" w:rsidRPr="005A4EDA" w:rsidDel="00F64935">
                <w:rPr>
                  <w:rFonts w:asciiTheme="majorHAnsi" w:hAnsiTheme="majorHAnsi" w:cstheme="majorHAnsi"/>
                  <w:sz w:val="26"/>
                  <w:szCs w:val="26"/>
                  <w:lang w:eastAsia="vi-VN"/>
                </w:rPr>
                <w:delText xml:space="preserve">báo </w:delText>
              </w:r>
            </w:del>
            <w:r w:rsidR="008C5E30" w:rsidRPr="005A4EDA">
              <w:rPr>
                <w:rFonts w:asciiTheme="majorHAnsi" w:hAnsiTheme="majorHAnsi" w:cstheme="majorHAnsi"/>
                <w:sz w:val="26"/>
                <w:szCs w:val="26"/>
                <w:lang w:eastAsia="vi-VN"/>
              </w:rPr>
              <w:t>tiếng Nhật</w:t>
            </w:r>
            <w:ins w:id="8" w:author="Nguyễn Lưu Thùy Ngân" w:date="2019-02-23T11:18:00Z">
              <w:r w:rsidR="005C30FA">
                <w:rPr>
                  <w:rFonts w:asciiTheme="majorHAnsi" w:hAnsiTheme="majorHAnsi" w:cstheme="majorHAnsi"/>
                  <w:sz w:val="26"/>
                  <w:szCs w:val="26"/>
                  <w:lang w:eastAsia="vi-VN"/>
                </w:rPr>
                <w:t xml:space="preserve"> ứng dụng các kỹ thuật xử lý ngôn ngữ tự nhiên</w:t>
              </w:r>
            </w:ins>
          </w:p>
        </w:tc>
      </w:tr>
      <w:tr w:rsidR="00F453D5" w14:paraId="3D3B2880" w14:textId="77777777" w:rsidTr="005A336F">
        <w:trPr>
          <w:jc w:val="center"/>
        </w:trPr>
        <w:tc>
          <w:tcPr>
            <w:tcW w:w="9513" w:type="dxa"/>
            <w:gridSpan w:val="2"/>
            <w:tcBorders>
              <w:top w:val="single" w:sz="4" w:space="0" w:color="auto"/>
              <w:left w:val="single" w:sz="4" w:space="0" w:color="auto"/>
              <w:bottom w:val="single" w:sz="4" w:space="0" w:color="auto"/>
              <w:right w:val="single" w:sz="4" w:space="0" w:color="auto"/>
            </w:tcBorders>
          </w:tcPr>
          <w:p w14:paraId="47B31BB7" w14:textId="078CAAC2" w:rsidR="00F453D5" w:rsidRPr="00F453D5" w:rsidRDefault="00F453D5" w:rsidP="00F910CA">
            <w:pPr>
              <w:spacing w:line="360" w:lineRule="auto"/>
              <w:rPr>
                <w:rFonts w:asciiTheme="majorHAnsi" w:hAnsiTheme="majorHAnsi" w:cstheme="majorHAnsi"/>
                <w:b/>
                <w:sz w:val="26"/>
                <w:szCs w:val="26"/>
                <w:lang w:eastAsia="vi-VN"/>
              </w:rPr>
            </w:pPr>
            <w:r>
              <w:rPr>
                <w:rFonts w:asciiTheme="majorHAnsi" w:hAnsiTheme="majorHAnsi" w:cstheme="majorHAnsi"/>
                <w:b/>
                <w:sz w:val="26"/>
                <w:szCs w:val="26"/>
                <w:lang w:eastAsia="vi-VN"/>
              </w:rPr>
              <w:t>TÊN ĐỀ TÀI TIẾNG ANH:</w:t>
            </w:r>
            <w:r w:rsidR="00116A5B">
              <w:rPr>
                <w:rFonts w:asciiTheme="majorHAnsi" w:hAnsiTheme="majorHAnsi" w:cstheme="majorHAnsi"/>
                <w:b/>
                <w:sz w:val="26"/>
                <w:szCs w:val="26"/>
                <w:lang w:eastAsia="vi-VN"/>
              </w:rPr>
              <w:t xml:space="preserve"> </w:t>
            </w:r>
            <w:r w:rsidR="00A304DD">
              <w:rPr>
                <w:rFonts w:asciiTheme="majorHAnsi" w:hAnsiTheme="majorHAnsi" w:cstheme="majorHAnsi"/>
                <w:b/>
                <w:sz w:val="26"/>
                <w:szCs w:val="26"/>
                <w:lang w:eastAsia="vi-VN"/>
              </w:rPr>
              <w:t xml:space="preserve"> </w:t>
            </w:r>
            <w:r w:rsidR="00116A5B" w:rsidRPr="000775B6">
              <w:rPr>
                <w:rFonts w:asciiTheme="majorHAnsi" w:hAnsiTheme="majorHAnsi" w:cstheme="majorHAnsi"/>
                <w:sz w:val="26"/>
                <w:szCs w:val="26"/>
                <w:lang w:eastAsia="vi-VN"/>
              </w:rPr>
              <w:t>Building a web-base</w:t>
            </w:r>
            <w:ins w:id="9" w:author="Nguyễn Lưu Thùy Ngân" w:date="2019-02-23T11:13:00Z">
              <w:r w:rsidR="00F64935">
                <w:rPr>
                  <w:rFonts w:asciiTheme="majorHAnsi" w:hAnsiTheme="majorHAnsi" w:cstheme="majorHAnsi"/>
                  <w:sz w:val="26"/>
                  <w:szCs w:val="26"/>
                  <w:lang w:eastAsia="vi-VN"/>
                </w:rPr>
                <w:t>d</w:t>
              </w:r>
            </w:ins>
            <w:r w:rsidR="00116A5B" w:rsidRPr="000775B6">
              <w:rPr>
                <w:rFonts w:asciiTheme="majorHAnsi" w:hAnsiTheme="majorHAnsi" w:cstheme="majorHAnsi"/>
                <w:sz w:val="26"/>
                <w:szCs w:val="26"/>
                <w:lang w:eastAsia="vi-VN"/>
              </w:rPr>
              <w:t xml:space="preserve"> </w:t>
            </w:r>
            <w:ins w:id="10" w:author="Nguyễn Lưu Thùy Ngân" w:date="2019-02-23T11:13:00Z">
              <w:r w:rsidR="00F64935">
                <w:rPr>
                  <w:rFonts w:asciiTheme="majorHAnsi" w:hAnsiTheme="majorHAnsi" w:cstheme="majorHAnsi"/>
                  <w:sz w:val="26"/>
                  <w:szCs w:val="26"/>
                  <w:lang w:eastAsia="vi-VN"/>
                </w:rPr>
                <w:t xml:space="preserve">application </w:t>
              </w:r>
            </w:ins>
            <w:ins w:id="11" w:author="Nguyễn Lưu Thùy Ngân" w:date="2019-02-23T11:16:00Z">
              <w:r w:rsidR="00C8781C">
                <w:rPr>
                  <w:rFonts w:asciiTheme="majorHAnsi" w:hAnsiTheme="majorHAnsi" w:cstheme="majorHAnsi"/>
                  <w:sz w:val="26"/>
                  <w:szCs w:val="26"/>
                  <w:lang w:eastAsia="vi-VN"/>
                </w:rPr>
                <w:t xml:space="preserve">for </w:t>
              </w:r>
            </w:ins>
            <w:ins w:id="12" w:author="Nguyễn Lưu Thùy Ngân" w:date="2019-02-23T11:19:00Z">
              <w:r w:rsidR="005C30FA">
                <w:rPr>
                  <w:rFonts w:asciiTheme="majorHAnsi" w:hAnsiTheme="majorHAnsi" w:cstheme="majorHAnsi"/>
                  <w:sz w:val="26"/>
                  <w:szCs w:val="26"/>
                  <w:lang w:eastAsia="vi-VN"/>
                </w:rPr>
                <w:t>improving Japanese reading comprehension skill</w:t>
              </w:r>
            </w:ins>
            <w:ins w:id="13" w:author="Nguyễn Lưu Thùy Ngân" w:date="2019-02-23T11:17:00Z">
              <w:r w:rsidR="005C30FA">
                <w:rPr>
                  <w:rFonts w:asciiTheme="majorHAnsi" w:hAnsiTheme="majorHAnsi" w:cstheme="majorHAnsi"/>
                  <w:sz w:val="26"/>
                  <w:szCs w:val="26"/>
                  <w:lang w:eastAsia="vi-VN"/>
                </w:rPr>
                <w:t xml:space="preserve"> </w:t>
              </w:r>
            </w:ins>
            <w:ins w:id="14" w:author="Nguyễn Lưu Thùy Ngân" w:date="2019-02-23T11:19:00Z">
              <w:r w:rsidR="005C30FA">
                <w:rPr>
                  <w:rFonts w:asciiTheme="majorHAnsi" w:hAnsiTheme="majorHAnsi" w:cstheme="majorHAnsi"/>
                  <w:sz w:val="26"/>
                  <w:szCs w:val="26"/>
                  <w:lang w:eastAsia="vi-VN"/>
                </w:rPr>
                <w:t xml:space="preserve">using natural language processing </w:t>
              </w:r>
            </w:ins>
            <w:ins w:id="15" w:author="Nguyễn Lưu Thùy Ngân" w:date="2019-02-23T11:23:00Z">
              <w:r w:rsidR="005C30FA">
                <w:rPr>
                  <w:rFonts w:asciiTheme="majorHAnsi" w:hAnsiTheme="majorHAnsi" w:cstheme="majorHAnsi"/>
                  <w:sz w:val="26"/>
                  <w:szCs w:val="26"/>
                  <w:lang w:eastAsia="vi-VN"/>
                </w:rPr>
                <w:t>techniques</w:t>
              </w:r>
            </w:ins>
            <w:del w:id="16" w:author="Nguyễn Lưu Thùy Ngân" w:date="2019-02-23T11:17:00Z">
              <w:r w:rsidR="00116A5B" w:rsidRPr="000775B6" w:rsidDel="005C30FA">
                <w:rPr>
                  <w:rFonts w:asciiTheme="majorHAnsi" w:hAnsiTheme="majorHAnsi" w:cstheme="majorHAnsi"/>
                  <w:sz w:val="26"/>
                  <w:szCs w:val="26"/>
                  <w:lang w:eastAsia="vi-VN"/>
                </w:rPr>
                <w:delText xml:space="preserve">Japanese </w:delText>
              </w:r>
            </w:del>
            <w:del w:id="17" w:author="Nguyễn Lưu Thùy Ngân" w:date="2019-02-23T11:13:00Z">
              <w:r w:rsidR="00116A5B" w:rsidRPr="000775B6" w:rsidDel="00F64935">
                <w:rPr>
                  <w:rFonts w:asciiTheme="majorHAnsi" w:hAnsiTheme="majorHAnsi" w:cstheme="majorHAnsi"/>
                  <w:sz w:val="26"/>
                  <w:szCs w:val="26"/>
                  <w:lang w:eastAsia="vi-VN"/>
                </w:rPr>
                <w:delText>online newspaper</w:delText>
              </w:r>
              <w:r w:rsidR="00F201B3" w:rsidRPr="000775B6" w:rsidDel="00F64935">
                <w:rPr>
                  <w:rFonts w:asciiTheme="majorHAnsi" w:hAnsiTheme="majorHAnsi" w:cstheme="majorHAnsi"/>
                  <w:sz w:val="26"/>
                  <w:szCs w:val="26"/>
                  <w:lang w:eastAsia="vi-VN"/>
                </w:rPr>
                <w:delText xml:space="preserve"> reading supporter</w:delText>
              </w:r>
              <w:r w:rsidR="00116A5B" w:rsidDel="00F64935">
                <w:rPr>
                  <w:rFonts w:asciiTheme="majorHAnsi" w:hAnsiTheme="majorHAnsi" w:cstheme="majorHAnsi"/>
                  <w:b/>
                  <w:sz w:val="26"/>
                  <w:szCs w:val="26"/>
                  <w:lang w:eastAsia="vi-VN"/>
                </w:rPr>
                <w:delText xml:space="preserve"> </w:delText>
              </w:r>
            </w:del>
          </w:p>
        </w:tc>
      </w:tr>
      <w:tr w:rsidR="005A336F" w14:paraId="508DB844" w14:textId="77777777" w:rsidTr="005A336F">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14:paraId="218D9B5B" w14:textId="77777777" w:rsidR="005A336F" w:rsidRPr="00C077DC" w:rsidRDefault="005A336F" w:rsidP="00F910CA">
            <w:pPr>
              <w:spacing w:line="360" w:lineRule="auto"/>
              <w:rPr>
                <w:rFonts w:asciiTheme="majorHAnsi" w:hAnsiTheme="majorHAnsi" w:cstheme="majorHAnsi"/>
                <w:b/>
                <w:sz w:val="26"/>
                <w:szCs w:val="26"/>
                <w:lang w:eastAsia="vi-VN"/>
              </w:rPr>
            </w:pPr>
            <w:r>
              <w:rPr>
                <w:rFonts w:asciiTheme="majorHAnsi" w:hAnsiTheme="majorHAnsi" w:cstheme="majorHAnsi"/>
                <w:b/>
                <w:sz w:val="26"/>
                <w:szCs w:val="26"/>
                <w:lang w:val="vi-VN" w:eastAsia="vi-VN"/>
              </w:rPr>
              <w:t>Cán bộ hướng dẫn:</w:t>
            </w:r>
            <w:r w:rsidR="00C077DC">
              <w:rPr>
                <w:rFonts w:asciiTheme="majorHAnsi" w:hAnsiTheme="majorHAnsi" w:cstheme="majorHAnsi"/>
                <w:b/>
                <w:sz w:val="26"/>
                <w:szCs w:val="26"/>
                <w:lang w:eastAsia="vi-VN"/>
              </w:rPr>
              <w:t xml:space="preserve"> </w:t>
            </w:r>
            <w:r w:rsidR="00C077DC" w:rsidRPr="00BF20B3">
              <w:rPr>
                <w:rFonts w:asciiTheme="majorHAnsi" w:hAnsiTheme="majorHAnsi" w:cstheme="majorHAnsi"/>
                <w:sz w:val="26"/>
                <w:szCs w:val="26"/>
                <w:lang w:eastAsia="vi-VN"/>
              </w:rPr>
              <w:t>TS. Nguyễn Lưu Thùy Ngân</w:t>
            </w:r>
          </w:p>
        </w:tc>
      </w:tr>
      <w:tr w:rsidR="005A336F" w14:paraId="073C131C" w14:textId="77777777" w:rsidTr="005A336F">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14:paraId="67E2EA1C" w14:textId="77777777" w:rsidR="005A336F" w:rsidRPr="005A336F" w:rsidRDefault="005A336F" w:rsidP="00F910CA">
            <w:pPr>
              <w:spacing w:line="360" w:lineRule="auto"/>
              <w:rPr>
                <w:rFonts w:asciiTheme="majorHAnsi" w:hAnsiTheme="majorHAnsi" w:cstheme="majorHAnsi"/>
                <w:sz w:val="26"/>
                <w:szCs w:val="26"/>
                <w:lang w:eastAsia="vi-VN"/>
              </w:rPr>
            </w:pPr>
            <w:r>
              <w:rPr>
                <w:rFonts w:asciiTheme="majorHAnsi" w:hAnsiTheme="majorHAnsi" w:cstheme="majorHAnsi"/>
                <w:b/>
                <w:sz w:val="26"/>
                <w:szCs w:val="26"/>
                <w:lang w:val="vi-VN" w:eastAsia="vi-VN"/>
              </w:rPr>
              <w:t>Thời gian thực hiện:</w:t>
            </w:r>
            <w:r w:rsidR="00A304DD">
              <w:rPr>
                <w:rFonts w:asciiTheme="majorHAnsi" w:hAnsiTheme="majorHAnsi" w:cstheme="majorHAnsi"/>
                <w:b/>
                <w:sz w:val="26"/>
                <w:szCs w:val="26"/>
                <w:lang w:eastAsia="vi-VN"/>
              </w:rPr>
              <w:t xml:space="preserve"> </w:t>
            </w:r>
            <w:r w:rsidR="0028247A">
              <w:rPr>
                <w:rFonts w:asciiTheme="majorHAnsi" w:hAnsiTheme="majorHAnsi" w:cstheme="majorHAnsi"/>
                <w:sz w:val="26"/>
                <w:szCs w:val="26"/>
                <w:lang w:val="vi-VN" w:eastAsia="vi-VN"/>
              </w:rPr>
              <w:t xml:space="preserve">Từ ngày </w:t>
            </w:r>
            <w:r w:rsidR="0028247A">
              <w:rPr>
                <w:rFonts w:asciiTheme="majorHAnsi" w:hAnsiTheme="majorHAnsi" w:cstheme="majorHAnsi"/>
                <w:sz w:val="26"/>
                <w:szCs w:val="26"/>
                <w:lang w:eastAsia="vi-VN"/>
              </w:rPr>
              <w:t>11/</w:t>
            </w:r>
            <w:r w:rsidR="00837D44">
              <w:rPr>
                <w:rFonts w:asciiTheme="majorHAnsi" w:hAnsiTheme="majorHAnsi" w:cstheme="majorHAnsi"/>
                <w:sz w:val="26"/>
                <w:szCs w:val="26"/>
                <w:lang w:eastAsia="vi-VN"/>
              </w:rPr>
              <w:t>02/2019</w:t>
            </w:r>
            <w:r>
              <w:rPr>
                <w:rFonts w:asciiTheme="majorHAnsi" w:hAnsiTheme="majorHAnsi" w:cstheme="majorHAnsi"/>
                <w:sz w:val="26"/>
                <w:szCs w:val="26"/>
                <w:lang w:eastAsia="vi-VN"/>
              </w:rPr>
              <w:t xml:space="preserve"> </w:t>
            </w:r>
            <w:r>
              <w:rPr>
                <w:rFonts w:asciiTheme="majorHAnsi" w:hAnsiTheme="majorHAnsi" w:cstheme="majorHAnsi"/>
                <w:sz w:val="26"/>
                <w:szCs w:val="26"/>
                <w:lang w:val="vi-VN" w:eastAsia="vi-VN"/>
              </w:rPr>
              <w:t>đến ngày</w:t>
            </w:r>
            <w:r w:rsidR="00116A5B">
              <w:rPr>
                <w:rFonts w:asciiTheme="majorHAnsi" w:hAnsiTheme="majorHAnsi" w:cstheme="majorHAnsi"/>
                <w:sz w:val="26"/>
                <w:szCs w:val="26"/>
                <w:lang w:eastAsia="vi-VN"/>
              </w:rPr>
              <w:t xml:space="preserve"> 22/ </w:t>
            </w:r>
            <w:r w:rsidR="00837D44">
              <w:rPr>
                <w:rFonts w:asciiTheme="majorHAnsi" w:hAnsiTheme="majorHAnsi" w:cstheme="majorHAnsi"/>
                <w:sz w:val="26"/>
                <w:szCs w:val="26"/>
                <w:lang w:eastAsia="vi-VN"/>
              </w:rPr>
              <w:t>06/2019</w:t>
            </w:r>
            <w:r>
              <w:rPr>
                <w:rFonts w:asciiTheme="majorHAnsi" w:hAnsiTheme="majorHAnsi" w:cstheme="majorHAnsi"/>
                <w:sz w:val="26"/>
                <w:szCs w:val="26"/>
                <w:lang w:eastAsia="vi-VN"/>
              </w:rPr>
              <w:t>.</w:t>
            </w:r>
          </w:p>
        </w:tc>
      </w:tr>
      <w:tr w:rsidR="005A336F" w:rsidRPr="0089210F" w14:paraId="7E98293C" w14:textId="77777777" w:rsidTr="005A336F">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14:paraId="26B5D1F8" w14:textId="77777777" w:rsidR="005A336F" w:rsidRDefault="005A336F" w:rsidP="00F910CA">
            <w:pPr>
              <w:spacing w:line="360" w:lineRule="auto"/>
              <w:rPr>
                <w:rFonts w:asciiTheme="majorHAnsi" w:hAnsiTheme="majorHAnsi" w:cstheme="majorHAnsi"/>
                <w:b/>
                <w:sz w:val="26"/>
                <w:szCs w:val="26"/>
                <w:lang w:val="vi-VN" w:eastAsia="vi-VN"/>
              </w:rPr>
            </w:pPr>
            <w:r>
              <w:rPr>
                <w:rFonts w:asciiTheme="majorHAnsi" w:hAnsiTheme="majorHAnsi" w:cstheme="majorHAnsi"/>
                <w:b/>
                <w:sz w:val="26"/>
                <w:szCs w:val="26"/>
                <w:lang w:val="vi-VN" w:eastAsia="vi-VN"/>
              </w:rPr>
              <w:t>Sinh viên thực hiện:</w:t>
            </w:r>
          </w:p>
          <w:p w14:paraId="2844E4CC" w14:textId="77777777" w:rsidR="0089210F" w:rsidRPr="00A91A40" w:rsidRDefault="0048714F" w:rsidP="00F910CA">
            <w:pPr>
              <w:tabs>
                <w:tab w:val="left" w:pos="4645"/>
              </w:tabs>
              <w:spacing w:line="360" w:lineRule="auto"/>
              <w:rPr>
                <w:rFonts w:asciiTheme="majorHAnsi" w:hAnsiTheme="majorHAnsi" w:cstheme="majorHAnsi"/>
                <w:b/>
                <w:sz w:val="26"/>
                <w:szCs w:val="26"/>
                <w:lang w:eastAsia="vi-VN"/>
              </w:rPr>
            </w:pPr>
            <w:r w:rsidRPr="00AD2F78">
              <w:rPr>
                <w:rFonts w:asciiTheme="majorHAnsi" w:hAnsiTheme="majorHAnsi" w:cstheme="majorHAnsi"/>
                <w:sz w:val="26"/>
                <w:szCs w:val="26"/>
                <w:lang w:val="vi-VN" w:eastAsia="vi-VN"/>
              </w:rPr>
              <w:t>Trần Công Thức - 15520864</w:t>
            </w:r>
            <w:r w:rsidR="0089210F">
              <w:rPr>
                <w:rFonts w:asciiTheme="majorHAnsi" w:hAnsiTheme="majorHAnsi" w:cstheme="majorHAnsi"/>
                <w:b/>
                <w:sz w:val="26"/>
                <w:szCs w:val="26"/>
                <w:lang w:val="vi-VN" w:eastAsia="vi-VN"/>
              </w:rPr>
              <w:tab/>
              <w:t>Lớp:</w:t>
            </w:r>
            <w:r w:rsidR="00A91A40">
              <w:rPr>
                <w:rFonts w:asciiTheme="majorHAnsi" w:hAnsiTheme="majorHAnsi" w:cstheme="majorHAnsi"/>
                <w:b/>
                <w:sz w:val="26"/>
                <w:szCs w:val="26"/>
                <w:lang w:eastAsia="vi-VN"/>
              </w:rPr>
              <w:t xml:space="preserve"> </w:t>
            </w:r>
            <w:r w:rsidR="00A91A40" w:rsidRPr="00AD2F78">
              <w:rPr>
                <w:rFonts w:asciiTheme="majorHAnsi" w:hAnsiTheme="majorHAnsi" w:cstheme="majorHAnsi"/>
                <w:sz w:val="26"/>
                <w:szCs w:val="26"/>
                <w:lang w:eastAsia="vi-VN"/>
              </w:rPr>
              <w:t>KHTN2015</w:t>
            </w:r>
          </w:p>
          <w:p w14:paraId="760A2772" w14:textId="77777777" w:rsidR="0089210F" w:rsidRPr="00A91A40" w:rsidRDefault="0048714F" w:rsidP="00F910CA">
            <w:pPr>
              <w:tabs>
                <w:tab w:val="left" w:pos="4645"/>
              </w:tabs>
              <w:spacing w:line="360" w:lineRule="auto"/>
              <w:rPr>
                <w:rFonts w:asciiTheme="majorHAnsi" w:hAnsiTheme="majorHAnsi" w:cstheme="majorHAnsi"/>
                <w:b/>
                <w:sz w:val="26"/>
                <w:szCs w:val="26"/>
                <w:lang w:eastAsia="vi-VN"/>
              </w:rPr>
            </w:pPr>
            <w:r>
              <w:rPr>
                <w:rFonts w:asciiTheme="majorHAnsi" w:hAnsiTheme="majorHAnsi" w:cstheme="majorHAnsi"/>
                <w:b/>
                <w:sz w:val="26"/>
                <w:szCs w:val="26"/>
                <w:lang w:val="vi-VN" w:eastAsia="vi-VN"/>
              </w:rPr>
              <w:t>Email:</w:t>
            </w:r>
            <w:r w:rsidR="00A91A40">
              <w:rPr>
                <w:rFonts w:asciiTheme="majorHAnsi" w:hAnsiTheme="majorHAnsi" w:cstheme="majorHAnsi"/>
                <w:b/>
                <w:sz w:val="26"/>
                <w:szCs w:val="26"/>
                <w:lang w:eastAsia="vi-VN"/>
              </w:rPr>
              <w:t xml:space="preserve"> </w:t>
            </w:r>
            <w:r w:rsidR="00A91A40" w:rsidRPr="00AD2F78">
              <w:rPr>
                <w:rFonts w:asciiTheme="majorHAnsi" w:hAnsiTheme="majorHAnsi" w:cstheme="majorHAnsi"/>
                <w:sz w:val="26"/>
                <w:szCs w:val="26"/>
                <w:lang w:eastAsia="vi-VN"/>
              </w:rPr>
              <w:t>15520864@gm.uit.edu.vn</w:t>
            </w:r>
            <w:r>
              <w:rPr>
                <w:rFonts w:asciiTheme="majorHAnsi" w:hAnsiTheme="majorHAnsi" w:cstheme="majorHAnsi"/>
                <w:b/>
                <w:sz w:val="26"/>
                <w:szCs w:val="26"/>
                <w:lang w:val="vi-VN" w:eastAsia="vi-VN"/>
              </w:rPr>
              <w:tab/>
              <w:t>Điện thoại</w:t>
            </w:r>
            <w:r w:rsidR="00A91A40">
              <w:rPr>
                <w:rFonts w:asciiTheme="majorHAnsi" w:hAnsiTheme="majorHAnsi" w:cstheme="majorHAnsi"/>
                <w:b/>
                <w:sz w:val="26"/>
                <w:szCs w:val="26"/>
                <w:lang w:eastAsia="vi-VN"/>
              </w:rPr>
              <w:t xml:space="preserve">: </w:t>
            </w:r>
            <w:r w:rsidR="00A91A40" w:rsidRPr="00AD2F78">
              <w:rPr>
                <w:rFonts w:asciiTheme="majorHAnsi" w:hAnsiTheme="majorHAnsi" w:cstheme="majorHAnsi"/>
                <w:sz w:val="26"/>
                <w:szCs w:val="26"/>
                <w:lang w:eastAsia="vi-VN"/>
              </w:rPr>
              <w:t>0976335341</w:t>
            </w:r>
          </w:p>
        </w:tc>
      </w:tr>
      <w:tr w:rsidR="005A336F" w:rsidRPr="0089210F" w14:paraId="5523792F" w14:textId="77777777" w:rsidTr="005A336F">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14:paraId="2E72E77F" w14:textId="77777777" w:rsidR="00837318" w:rsidRDefault="005A336F" w:rsidP="00F910CA">
            <w:pPr>
              <w:spacing w:line="360" w:lineRule="auto"/>
              <w:rPr>
                <w:rFonts w:asciiTheme="majorHAnsi" w:hAnsiTheme="majorHAnsi" w:cstheme="majorHAnsi"/>
                <w:b/>
                <w:sz w:val="26"/>
                <w:szCs w:val="26"/>
                <w:lang w:val="vi-VN" w:eastAsia="vi-VN"/>
              </w:rPr>
            </w:pPr>
            <w:r>
              <w:rPr>
                <w:rFonts w:asciiTheme="majorHAnsi" w:hAnsiTheme="majorHAnsi" w:cstheme="majorHAnsi"/>
                <w:b/>
                <w:sz w:val="26"/>
                <w:szCs w:val="26"/>
                <w:lang w:val="vi-VN" w:eastAsia="vi-VN"/>
              </w:rPr>
              <w:t>Nội dung đề tài:</w:t>
            </w:r>
          </w:p>
          <w:p w14:paraId="0927C0FE" w14:textId="2375240D" w:rsidR="005C30FA" w:rsidRPr="005A4EDA" w:rsidRDefault="001712DD" w:rsidP="00F910CA">
            <w:pPr>
              <w:spacing w:line="360" w:lineRule="auto"/>
              <w:rPr>
                <w:rFonts w:asciiTheme="majorHAnsi" w:hAnsiTheme="majorHAnsi" w:cstheme="majorHAnsi"/>
                <w:sz w:val="26"/>
                <w:szCs w:val="26"/>
                <w:lang w:eastAsia="vi-VN"/>
              </w:rPr>
            </w:pPr>
            <w:r w:rsidRPr="00503927">
              <w:rPr>
                <w:rFonts w:asciiTheme="majorHAnsi" w:hAnsiTheme="majorHAnsi" w:cstheme="majorHAnsi"/>
                <w:sz w:val="26"/>
                <w:szCs w:val="26"/>
                <w:lang w:eastAsia="vi-VN"/>
              </w:rPr>
              <w:t>Xây dựng một ứng dụng web hỗ trợ đọc báo tiếng Nhật trực tuyến, hướng tới đối tượng là những người có hiểu biết cơ bản về tiếng Nhật và có mong muốn rèn luyện kĩ năng đọc tiếng Nhật.</w:t>
            </w:r>
            <w:r w:rsidR="00834941">
              <w:rPr>
                <w:rFonts w:asciiTheme="majorHAnsi" w:hAnsiTheme="majorHAnsi" w:cstheme="majorHAnsi"/>
                <w:sz w:val="26"/>
                <w:szCs w:val="26"/>
                <w:lang w:eastAsia="vi-VN"/>
              </w:rPr>
              <w:t xml:space="preserve"> Ứng dụng </w:t>
            </w:r>
            <w:r w:rsidR="003D0711">
              <w:rPr>
                <w:rFonts w:asciiTheme="majorHAnsi" w:hAnsiTheme="majorHAnsi" w:cstheme="majorHAnsi"/>
                <w:sz w:val="26"/>
                <w:szCs w:val="26"/>
                <w:lang w:eastAsia="vi-VN"/>
              </w:rPr>
              <w:t xml:space="preserve">được xây dựng bằng việc sử dụng thư viện hỗ trợ tách đoạn văn bản thành các từ phân biệt, từ đó cho người dùng biết </w:t>
            </w:r>
            <w:r w:rsidR="00A22846">
              <w:rPr>
                <w:rFonts w:asciiTheme="majorHAnsi" w:hAnsiTheme="majorHAnsi" w:cstheme="majorHAnsi"/>
                <w:sz w:val="26"/>
                <w:szCs w:val="26"/>
                <w:lang w:eastAsia="vi-VN"/>
              </w:rPr>
              <w:t xml:space="preserve">thông tin về từ đó (từ loại, </w:t>
            </w:r>
            <w:r w:rsidR="00942902">
              <w:rPr>
                <w:rFonts w:asciiTheme="majorHAnsi" w:hAnsiTheme="majorHAnsi" w:cstheme="majorHAnsi"/>
                <w:sz w:val="26"/>
                <w:szCs w:val="26"/>
                <w:lang w:eastAsia="vi-VN"/>
              </w:rPr>
              <w:t>nguyên mẫu, cách đọc, độ khó từ), tích hợp tính năng tạo flashcard để người dùng học</w:t>
            </w:r>
            <w:r w:rsidR="00834941">
              <w:rPr>
                <w:rFonts w:asciiTheme="majorHAnsi" w:hAnsiTheme="majorHAnsi" w:cstheme="majorHAnsi"/>
                <w:sz w:val="26"/>
                <w:szCs w:val="26"/>
                <w:lang w:eastAsia="vi-VN"/>
              </w:rPr>
              <w:t xml:space="preserve"> </w:t>
            </w:r>
            <w:r w:rsidR="00942902">
              <w:rPr>
                <w:rFonts w:asciiTheme="majorHAnsi" w:hAnsiTheme="majorHAnsi" w:cstheme="majorHAnsi"/>
                <w:sz w:val="26"/>
                <w:szCs w:val="26"/>
                <w:lang w:eastAsia="vi-VN"/>
              </w:rPr>
              <w:t>thêm từ mới</w:t>
            </w:r>
            <w:r w:rsidR="009D7CAF">
              <w:rPr>
                <w:rFonts w:asciiTheme="majorHAnsi" w:hAnsiTheme="majorHAnsi" w:cstheme="majorHAnsi"/>
                <w:sz w:val="26"/>
                <w:szCs w:val="26"/>
                <w:lang w:eastAsia="vi-VN"/>
              </w:rPr>
              <w:t xml:space="preserve">. Ứng dụng sử dụng các công nghệ trong lập trình web, </w:t>
            </w:r>
            <w:r w:rsidR="00227B4E">
              <w:rPr>
                <w:rFonts w:asciiTheme="majorHAnsi" w:hAnsiTheme="majorHAnsi" w:cstheme="majorHAnsi"/>
                <w:sz w:val="26"/>
                <w:szCs w:val="26"/>
                <w:lang w:eastAsia="vi-VN"/>
              </w:rPr>
              <w:t xml:space="preserve">hướng tới việc tạo cho người dụng một công cụ hữu ích trong việc hỗ trợ rèn luyện khả năng đọc và </w:t>
            </w:r>
            <w:r w:rsidR="001720CB">
              <w:rPr>
                <w:rFonts w:asciiTheme="majorHAnsi" w:hAnsiTheme="majorHAnsi" w:cstheme="majorHAnsi"/>
                <w:sz w:val="26"/>
                <w:szCs w:val="26"/>
                <w:lang w:eastAsia="vi-VN"/>
              </w:rPr>
              <w:t>học tiếng Nhật</w:t>
            </w:r>
            <w:ins w:id="18" w:author="Nguyễn Lưu Thùy Ngân" w:date="2019-02-23T11:25:00Z">
              <w:r w:rsidR="005C30FA">
                <w:rPr>
                  <w:rFonts w:asciiTheme="majorHAnsi" w:hAnsiTheme="majorHAnsi" w:cstheme="majorHAnsi"/>
                  <w:sz w:val="26"/>
                  <w:szCs w:val="26"/>
                  <w:lang w:eastAsia="vi-VN"/>
                </w:rPr>
                <w:t>.</w:t>
              </w:r>
            </w:ins>
            <w:bookmarkStart w:id="19" w:name="_GoBack"/>
            <w:bookmarkEnd w:id="19"/>
          </w:p>
        </w:tc>
      </w:tr>
      <w:tr w:rsidR="005A336F" w:rsidRPr="005C30FA" w14:paraId="0504A1C4" w14:textId="77777777" w:rsidTr="005A336F">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14:paraId="4CECE0A8" w14:textId="77777777" w:rsidR="009B7EC7" w:rsidRDefault="005A336F" w:rsidP="00F910CA">
            <w:pPr>
              <w:spacing w:line="360" w:lineRule="auto"/>
              <w:rPr>
                <w:rFonts w:asciiTheme="majorHAnsi" w:hAnsiTheme="majorHAnsi" w:cstheme="majorHAnsi"/>
                <w:b/>
                <w:sz w:val="26"/>
                <w:szCs w:val="26"/>
                <w:lang w:val="vi-VN" w:eastAsia="vi-VN"/>
              </w:rPr>
            </w:pPr>
            <w:r>
              <w:rPr>
                <w:rFonts w:asciiTheme="majorHAnsi" w:hAnsiTheme="majorHAnsi" w:cstheme="majorHAnsi"/>
                <w:b/>
                <w:sz w:val="26"/>
                <w:szCs w:val="26"/>
                <w:lang w:val="vi-VN" w:eastAsia="vi-VN"/>
              </w:rPr>
              <w:t>Kế hoạch thực hiện:</w:t>
            </w:r>
          </w:p>
          <w:p w14:paraId="56EB4571" w14:textId="2F17B4B0" w:rsidR="005C30FA" w:rsidRDefault="005C30FA" w:rsidP="005C30FA">
            <w:pPr>
              <w:pStyle w:val="ListParagraph"/>
              <w:numPr>
                <w:ilvl w:val="0"/>
                <w:numId w:val="1"/>
              </w:numPr>
              <w:spacing w:line="360" w:lineRule="auto"/>
              <w:rPr>
                <w:ins w:id="20" w:author="Nguyễn Lưu Thùy Ngân" w:date="2019-02-23T11:22:00Z"/>
                <w:rFonts w:asciiTheme="majorHAnsi" w:hAnsiTheme="majorHAnsi" w:cstheme="majorHAnsi"/>
                <w:sz w:val="26"/>
                <w:szCs w:val="26"/>
                <w:lang w:val="vi-VN" w:eastAsia="vi-VN"/>
              </w:rPr>
            </w:pPr>
            <w:ins w:id="21" w:author="Nguyễn Lưu Thùy Ngân" w:date="2019-02-23T11:21:00Z">
              <w:r w:rsidRPr="005C30FA">
                <w:rPr>
                  <w:rFonts w:asciiTheme="majorHAnsi" w:hAnsiTheme="majorHAnsi" w:cstheme="majorHAnsi"/>
                  <w:sz w:val="26"/>
                  <w:szCs w:val="26"/>
                  <w:lang w:val="vi-VN" w:eastAsia="vi-VN"/>
                  <w:rPrChange w:id="22" w:author="Nguyễn Lưu Thùy Ngân" w:date="2019-02-23T11:21:00Z">
                    <w:rPr>
                      <w:rFonts w:asciiTheme="majorHAnsi" w:hAnsiTheme="majorHAnsi" w:cstheme="majorHAnsi"/>
                      <w:sz w:val="26"/>
                      <w:szCs w:val="26"/>
                      <w:lang w:eastAsia="vi-VN"/>
                    </w:rPr>
                  </w:rPrChange>
                </w:rPr>
                <w:t xml:space="preserve">Từ ngày… đến ngày …: </w:t>
              </w:r>
            </w:ins>
            <w:ins w:id="23" w:author="Nguyễn Lưu Thùy Ngân" w:date="2019-02-23T11:22:00Z">
              <w:r w:rsidRPr="005C30FA">
                <w:rPr>
                  <w:rFonts w:asciiTheme="majorHAnsi" w:hAnsiTheme="majorHAnsi" w:cstheme="majorHAnsi"/>
                  <w:sz w:val="26"/>
                  <w:szCs w:val="26"/>
                  <w:lang w:val="vi-VN" w:eastAsia="vi-VN"/>
                  <w:rPrChange w:id="24" w:author="Nguyễn Lưu Thùy Ngân" w:date="2019-02-23T11:22:00Z">
                    <w:rPr>
                      <w:rFonts w:asciiTheme="majorHAnsi" w:hAnsiTheme="majorHAnsi" w:cstheme="majorHAnsi"/>
                      <w:sz w:val="26"/>
                      <w:szCs w:val="26"/>
                      <w:lang w:eastAsia="vi-VN"/>
                    </w:rPr>
                  </w:rPrChange>
                </w:rPr>
                <w:t>Nghiên cứu tổng quan về các công cụ hiện có.</w:t>
              </w:r>
            </w:ins>
          </w:p>
          <w:p w14:paraId="364DF51A" w14:textId="65BBCD76" w:rsidR="005C30FA" w:rsidRDefault="005C30FA" w:rsidP="005C30FA">
            <w:pPr>
              <w:pStyle w:val="ListParagraph"/>
              <w:numPr>
                <w:ilvl w:val="0"/>
                <w:numId w:val="1"/>
              </w:numPr>
              <w:spacing w:line="360" w:lineRule="auto"/>
              <w:rPr>
                <w:ins w:id="25" w:author="Nguyễn Lưu Thùy Ngân" w:date="2019-02-23T11:23:00Z"/>
                <w:rFonts w:asciiTheme="majorHAnsi" w:hAnsiTheme="majorHAnsi" w:cstheme="majorHAnsi"/>
                <w:sz w:val="26"/>
                <w:szCs w:val="26"/>
                <w:lang w:val="vi-VN" w:eastAsia="vi-VN"/>
              </w:rPr>
            </w:pPr>
            <w:ins w:id="26" w:author="Nguyễn Lưu Thùy Ngân" w:date="2019-02-23T11:22:00Z">
              <w:r w:rsidRPr="00AA085A">
                <w:rPr>
                  <w:rFonts w:asciiTheme="majorHAnsi" w:hAnsiTheme="majorHAnsi" w:cstheme="majorHAnsi"/>
                  <w:sz w:val="26"/>
                  <w:szCs w:val="26"/>
                  <w:lang w:val="vi-VN" w:eastAsia="vi-VN"/>
                </w:rPr>
                <w:t xml:space="preserve">Từ ngày… đến ngày …: </w:t>
              </w:r>
              <w:r w:rsidRPr="005C30FA">
                <w:rPr>
                  <w:rFonts w:asciiTheme="majorHAnsi" w:hAnsiTheme="majorHAnsi" w:cstheme="majorHAnsi"/>
                  <w:sz w:val="26"/>
                  <w:szCs w:val="26"/>
                  <w:lang w:val="vi-VN" w:eastAsia="vi-VN"/>
                  <w:rPrChange w:id="27" w:author="Nguyễn Lưu Thùy Ngân" w:date="2019-02-23T11:22:00Z">
                    <w:rPr>
                      <w:rFonts w:asciiTheme="majorHAnsi" w:hAnsiTheme="majorHAnsi" w:cstheme="majorHAnsi"/>
                      <w:sz w:val="26"/>
                      <w:szCs w:val="26"/>
                      <w:lang w:eastAsia="vi-VN"/>
                    </w:rPr>
                  </w:rPrChange>
                </w:rPr>
                <w:t xml:space="preserve">Tìm hiểu các </w:t>
              </w:r>
            </w:ins>
            <w:ins w:id="28" w:author="Nguyễn Lưu Thùy Ngân" w:date="2019-02-23T11:23:00Z">
              <w:r w:rsidRPr="005C30FA">
                <w:rPr>
                  <w:rFonts w:asciiTheme="majorHAnsi" w:hAnsiTheme="majorHAnsi" w:cstheme="majorHAnsi"/>
                  <w:sz w:val="26"/>
                  <w:szCs w:val="26"/>
                  <w:lang w:val="vi-VN" w:eastAsia="vi-VN"/>
                  <w:rPrChange w:id="29" w:author="Nguyễn Lưu Thùy Ngân" w:date="2019-02-23T11:23:00Z">
                    <w:rPr>
                      <w:rFonts w:asciiTheme="majorHAnsi" w:hAnsiTheme="majorHAnsi" w:cstheme="majorHAnsi"/>
                      <w:sz w:val="26"/>
                      <w:szCs w:val="26"/>
                      <w:lang w:eastAsia="vi-VN"/>
                    </w:rPr>
                  </w:rPrChange>
                </w:rPr>
                <w:t>kỹ thuật, công cụ</w:t>
              </w:r>
            </w:ins>
            <w:ins w:id="30" w:author="Nguyễn Lưu Thùy Ngân" w:date="2019-02-23T11:22:00Z">
              <w:r w:rsidRPr="005C30FA">
                <w:rPr>
                  <w:rFonts w:asciiTheme="majorHAnsi" w:hAnsiTheme="majorHAnsi" w:cstheme="majorHAnsi"/>
                  <w:sz w:val="26"/>
                  <w:szCs w:val="26"/>
                  <w:lang w:val="vi-VN" w:eastAsia="vi-VN"/>
                  <w:rPrChange w:id="31" w:author="Nguyễn Lưu Thùy Ngân" w:date="2019-02-23T11:22:00Z">
                    <w:rPr>
                      <w:rFonts w:asciiTheme="majorHAnsi" w:hAnsiTheme="majorHAnsi" w:cstheme="majorHAnsi"/>
                      <w:sz w:val="26"/>
                      <w:szCs w:val="26"/>
                      <w:lang w:eastAsia="vi-VN"/>
                    </w:rPr>
                  </w:rPrChange>
                </w:rPr>
                <w:t xml:space="preserve"> xử lý ngôn ngữ tiếng Nhật.</w:t>
              </w:r>
            </w:ins>
          </w:p>
          <w:p w14:paraId="70C62080" w14:textId="276F8A80" w:rsidR="005C30FA" w:rsidRDefault="005C30FA" w:rsidP="005C30FA">
            <w:pPr>
              <w:pStyle w:val="ListParagraph"/>
              <w:numPr>
                <w:ilvl w:val="0"/>
                <w:numId w:val="1"/>
              </w:numPr>
              <w:spacing w:line="360" w:lineRule="auto"/>
              <w:rPr>
                <w:ins w:id="32" w:author="Nguyễn Lưu Thùy Ngân" w:date="2019-02-23T11:23:00Z"/>
                <w:rFonts w:asciiTheme="majorHAnsi" w:hAnsiTheme="majorHAnsi" w:cstheme="majorHAnsi"/>
                <w:sz w:val="26"/>
                <w:szCs w:val="26"/>
                <w:lang w:val="vi-VN" w:eastAsia="vi-VN"/>
              </w:rPr>
            </w:pPr>
            <w:ins w:id="33" w:author="Nguyễn Lưu Thùy Ngân" w:date="2019-02-23T11:23:00Z">
              <w:r w:rsidRPr="005C30FA">
                <w:rPr>
                  <w:rFonts w:asciiTheme="majorHAnsi" w:hAnsiTheme="majorHAnsi" w:cstheme="majorHAnsi"/>
                  <w:sz w:val="26"/>
                  <w:szCs w:val="26"/>
                  <w:lang w:val="vi-VN" w:eastAsia="vi-VN"/>
                  <w:rPrChange w:id="34" w:author="Nguyễn Lưu Thùy Ngân" w:date="2019-02-23T11:23:00Z">
                    <w:rPr>
                      <w:rFonts w:asciiTheme="majorHAnsi" w:hAnsiTheme="majorHAnsi" w:cstheme="majorHAnsi"/>
                      <w:sz w:val="26"/>
                      <w:szCs w:val="26"/>
                      <w:lang w:eastAsia="vi-VN"/>
                    </w:rPr>
                  </w:rPrChange>
                </w:rPr>
                <w:lastRenderedPageBreak/>
                <w:t>Từ ngày … đến ngày …: Thiết kế trang web</w:t>
              </w:r>
            </w:ins>
          </w:p>
          <w:p w14:paraId="79F81914" w14:textId="77777777" w:rsidR="005C30FA" w:rsidRDefault="005C30FA" w:rsidP="005C30FA">
            <w:pPr>
              <w:pStyle w:val="ListParagraph"/>
              <w:numPr>
                <w:ilvl w:val="0"/>
                <w:numId w:val="1"/>
              </w:numPr>
              <w:spacing w:line="360" w:lineRule="auto"/>
              <w:rPr>
                <w:ins w:id="35" w:author="Nguyễn Lưu Thùy Ngân" w:date="2019-02-23T11:24:00Z"/>
                <w:rFonts w:asciiTheme="majorHAnsi" w:hAnsiTheme="majorHAnsi" w:cstheme="majorHAnsi"/>
                <w:sz w:val="26"/>
                <w:szCs w:val="26"/>
                <w:lang w:val="vi-VN" w:eastAsia="vi-VN"/>
              </w:rPr>
            </w:pPr>
            <w:ins w:id="36" w:author="Nguyễn Lưu Thùy Ngân" w:date="2019-02-23T11:23:00Z">
              <w:r w:rsidRPr="005C30FA">
                <w:rPr>
                  <w:rFonts w:asciiTheme="majorHAnsi" w:hAnsiTheme="majorHAnsi" w:cstheme="majorHAnsi"/>
                  <w:sz w:val="26"/>
                  <w:szCs w:val="26"/>
                  <w:lang w:val="vi-VN" w:eastAsia="vi-VN"/>
                  <w:rPrChange w:id="37" w:author="Nguyễn Lưu Thùy Ngân" w:date="2019-02-23T11:23:00Z">
                    <w:rPr>
                      <w:rFonts w:asciiTheme="majorHAnsi" w:hAnsiTheme="majorHAnsi" w:cstheme="majorHAnsi"/>
                      <w:sz w:val="26"/>
                      <w:szCs w:val="26"/>
                      <w:lang w:eastAsia="vi-VN"/>
                    </w:rPr>
                  </w:rPrChange>
                </w:rPr>
                <w:t xml:space="preserve">Từ ngày… đến ngày…: </w:t>
              </w:r>
            </w:ins>
            <w:ins w:id="38" w:author="Nguyễn Lưu Thùy Ngân" w:date="2019-02-23T11:24:00Z">
              <w:r w:rsidRPr="005C30FA">
                <w:rPr>
                  <w:rFonts w:asciiTheme="majorHAnsi" w:hAnsiTheme="majorHAnsi" w:cstheme="majorHAnsi"/>
                  <w:sz w:val="26"/>
                  <w:szCs w:val="26"/>
                  <w:lang w:val="vi-VN" w:eastAsia="vi-VN"/>
                  <w:rPrChange w:id="39" w:author="Nguyễn Lưu Thùy Ngân" w:date="2019-02-23T11:24:00Z">
                    <w:rPr>
                      <w:rFonts w:asciiTheme="majorHAnsi" w:hAnsiTheme="majorHAnsi" w:cstheme="majorHAnsi"/>
                      <w:sz w:val="26"/>
                      <w:szCs w:val="26"/>
                      <w:lang w:eastAsia="vi-VN"/>
                    </w:rPr>
                  </w:rPrChange>
                </w:rPr>
                <w:t>Cài đặt</w:t>
              </w:r>
            </w:ins>
          </w:p>
          <w:p w14:paraId="0345A954" w14:textId="77777777" w:rsidR="005C30FA" w:rsidRPr="005C30FA" w:rsidRDefault="005C30FA" w:rsidP="005C30FA">
            <w:pPr>
              <w:pStyle w:val="ListParagraph"/>
              <w:numPr>
                <w:ilvl w:val="0"/>
                <w:numId w:val="1"/>
              </w:numPr>
              <w:spacing w:line="360" w:lineRule="auto"/>
              <w:rPr>
                <w:ins w:id="40" w:author="Nguyễn Lưu Thùy Ngân" w:date="2019-02-23T11:24:00Z"/>
                <w:rFonts w:asciiTheme="majorHAnsi" w:hAnsiTheme="majorHAnsi" w:cstheme="majorHAnsi"/>
                <w:sz w:val="26"/>
                <w:szCs w:val="26"/>
                <w:lang w:val="vi-VN" w:eastAsia="vi-VN"/>
                <w:rPrChange w:id="41" w:author="Nguyễn Lưu Thùy Ngân" w:date="2019-02-23T11:24:00Z">
                  <w:rPr>
                    <w:ins w:id="42" w:author="Nguyễn Lưu Thùy Ngân" w:date="2019-02-23T11:24:00Z"/>
                    <w:rFonts w:asciiTheme="majorHAnsi" w:hAnsiTheme="majorHAnsi" w:cstheme="majorHAnsi"/>
                    <w:sz w:val="26"/>
                    <w:szCs w:val="26"/>
                    <w:lang w:eastAsia="vi-VN"/>
                  </w:rPr>
                </w:rPrChange>
              </w:rPr>
            </w:pPr>
            <w:ins w:id="43" w:author="Nguyễn Lưu Thùy Ngân" w:date="2019-02-23T11:24:00Z">
              <w:r w:rsidRPr="005C30FA">
                <w:rPr>
                  <w:rFonts w:asciiTheme="majorHAnsi" w:hAnsiTheme="majorHAnsi" w:cstheme="majorHAnsi"/>
                  <w:sz w:val="26"/>
                  <w:szCs w:val="26"/>
                  <w:lang w:val="vi-VN" w:eastAsia="vi-VN"/>
                  <w:rPrChange w:id="44" w:author="Nguyễn Lưu Thùy Ngân" w:date="2019-02-23T11:24:00Z">
                    <w:rPr>
                      <w:rFonts w:asciiTheme="majorHAnsi" w:hAnsiTheme="majorHAnsi" w:cstheme="majorHAnsi"/>
                      <w:sz w:val="26"/>
                      <w:szCs w:val="26"/>
                      <w:lang w:eastAsia="vi-VN"/>
                    </w:rPr>
                  </w:rPrChange>
                </w:rPr>
                <w:t>Từ ngày… đến ngày…: Đánh giá, cải tiến</w:t>
              </w:r>
            </w:ins>
          </w:p>
          <w:p w14:paraId="32302830" w14:textId="4BCEC94D" w:rsidR="005C30FA" w:rsidRPr="005C30FA" w:rsidRDefault="005C30FA" w:rsidP="005C30FA">
            <w:pPr>
              <w:pStyle w:val="ListParagraph"/>
              <w:numPr>
                <w:ilvl w:val="0"/>
                <w:numId w:val="1"/>
              </w:numPr>
              <w:spacing w:line="360" w:lineRule="auto"/>
              <w:rPr>
                <w:ins w:id="45" w:author="Nguyễn Lưu Thùy Ngân" w:date="2019-02-23T11:21:00Z"/>
                <w:rFonts w:asciiTheme="majorHAnsi" w:hAnsiTheme="majorHAnsi" w:cstheme="majorHAnsi"/>
                <w:sz w:val="26"/>
                <w:szCs w:val="26"/>
                <w:lang w:val="vi-VN" w:eastAsia="vi-VN"/>
                <w:rPrChange w:id="46" w:author="Nguyễn Lưu Thùy Ngân" w:date="2019-02-23T11:21:00Z">
                  <w:rPr>
                    <w:ins w:id="47" w:author="Nguyễn Lưu Thùy Ngân" w:date="2019-02-23T11:21:00Z"/>
                    <w:lang w:eastAsia="vi-VN"/>
                  </w:rPr>
                </w:rPrChange>
              </w:rPr>
              <w:pPrChange w:id="48" w:author="Nguyễn Lưu Thùy Ngân" w:date="2019-02-23T11:21:00Z">
                <w:pPr>
                  <w:spacing w:line="360" w:lineRule="auto"/>
                </w:pPr>
              </w:pPrChange>
            </w:pPr>
            <w:ins w:id="49" w:author="Nguyễn Lưu Thùy Ngân" w:date="2019-02-23T11:24:00Z">
              <w:r w:rsidRPr="005C30FA">
                <w:rPr>
                  <w:rFonts w:asciiTheme="majorHAnsi" w:hAnsiTheme="majorHAnsi" w:cstheme="majorHAnsi"/>
                  <w:sz w:val="26"/>
                  <w:szCs w:val="26"/>
                  <w:lang w:val="vi-VN" w:eastAsia="vi-VN"/>
                  <w:rPrChange w:id="50" w:author="Nguyễn Lưu Thùy Ngân" w:date="2019-02-23T11:24:00Z">
                    <w:rPr>
                      <w:rFonts w:asciiTheme="majorHAnsi" w:hAnsiTheme="majorHAnsi" w:cstheme="majorHAnsi"/>
                      <w:sz w:val="26"/>
                      <w:szCs w:val="26"/>
                      <w:lang w:eastAsia="vi-VN"/>
                    </w:rPr>
                  </w:rPrChange>
                </w:rPr>
                <w:t xml:space="preserve"> </w:t>
              </w:r>
              <w:r w:rsidRPr="00AA085A">
                <w:rPr>
                  <w:rFonts w:asciiTheme="majorHAnsi" w:hAnsiTheme="majorHAnsi" w:cstheme="majorHAnsi"/>
                  <w:sz w:val="26"/>
                  <w:szCs w:val="26"/>
                  <w:lang w:val="vi-VN" w:eastAsia="vi-VN"/>
                </w:rPr>
                <w:t xml:space="preserve">Từ ngày… đến ngày…: </w:t>
              </w:r>
              <w:r w:rsidRPr="005C30FA">
                <w:rPr>
                  <w:rFonts w:asciiTheme="majorHAnsi" w:hAnsiTheme="majorHAnsi" w:cstheme="majorHAnsi"/>
                  <w:sz w:val="26"/>
                  <w:szCs w:val="26"/>
                  <w:lang w:val="vi-VN" w:eastAsia="vi-VN"/>
                  <w:rPrChange w:id="51" w:author="Nguyễn Lưu Thùy Ngân" w:date="2019-02-23T11:24:00Z">
                    <w:rPr>
                      <w:rFonts w:asciiTheme="majorHAnsi" w:hAnsiTheme="majorHAnsi" w:cstheme="majorHAnsi"/>
                      <w:sz w:val="26"/>
                      <w:szCs w:val="26"/>
                      <w:lang w:eastAsia="vi-VN"/>
                    </w:rPr>
                  </w:rPrChange>
                </w:rPr>
                <w:t>Viết báo cáo</w:t>
              </w:r>
            </w:ins>
          </w:p>
          <w:p w14:paraId="36736C0B" w14:textId="65920C7D" w:rsidR="005A4EDA" w:rsidRPr="005C30FA" w:rsidRDefault="009B7EC7" w:rsidP="00F910CA">
            <w:pPr>
              <w:spacing w:line="360" w:lineRule="auto"/>
              <w:rPr>
                <w:rFonts w:asciiTheme="majorHAnsi" w:hAnsiTheme="majorHAnsi" w:cstheme="majorHAnsi"/>
                <w:sz w:val="26"/>
                <w:szCs w:val="26"/>
                <w:lang w:eastAsia="vi-VN"/>
                <w:rPrChange w:id="52" w:author="Nguyễn Lưu Thùy Ngân" w:date="2019-02-23T11:24:00Z">
                  <w:rPr>
                    <w:rFonts w:asciiTheme="majorHAnsi" w:hAnsiTheme="majorHAnsi" w:cstheme="majorHAnsi"/>
                    <w:sz w:val="26"/>
                    <w:szCs w:val="26"/>
                    <w:lang w:eastAsia="vi-VN"/>
                  </w:rPr>
                </w:rPrChange>
              </w:rPr>
            </w:pPr>
            <w:del w:id="53" w:author="Nguyễn Lưu Thùy Ngân" w:date="2019-02-23T11:25:00Z">
              <w:r w:rsidRPr="005C30FA" w:rsidDel="005C30FA">
                <w:rPr>
                  <w:rFonts w:asciiTheme="majorHAnsi" w:hAnsiTheme="majorHAnsi" w:cstheme="majorHAnsi"/>
                  <w:sz w:val="26"/>
                  <w:szCs w:val="26"/>
                  <w:lang w:val="vi-VN" w:eastAsia="vi-VN"/>
                  <w:rPrChange w:id="54" w:author="Nguyễn Lưu Thùy Ngân" w:date="2019-02-23T11:21:00Z">
                    <w:rPr>
                      <w:rFonts w:asciiTheme="majorHAnsi" w:hAnsiTheme="majorHAnsi" w:cstheme="majorHAnsi"/>
                      <w:sz w:val="26"/>
                      <w:szCs w:val="26"/>
                      <w:lang w:eastAsia="vi-VN"/>
                    </w:rPr>
                  </w:rPrChange>
                </w:rPr>
                <w:delText>Trong giai đoạn thực hiện, sinh viên liên tục cập nhật ứng dụng theo hướng thuận tiện cho người dùng, thêm các tính năng hữu ích để cải tiến ứng dụng cho phù hợp với nhu cầu thực tế</w:delText>
              </w:r>
              <w:r w:rsidR="006845DD" w:rsidRPr="005C30FA" w:rsidDel="005C30FA">
                <w:rPr>
                  <w:rFonts w:asciiTheme="majorHAnsi" w:hAnsiTheme="majorHAnsi" w:cstheme="majorHAnsi"/>
                  <w:sz w:val="26"/>
                  <w:szCs w:val="26"/>
                  <w:lang w:val="vi-VN" w:eastAsia="vi-VN"/>
                  <w:rPrChange w:id="55" w:author="Nguyễn Lưu Thùy Ngân" w:date="2019-02-23T11:21:00Z">
                    <w:rPr>
                      <w:rFonts w:asciiTheme="majorHAnsi" w:hAnsiTheme="majorHAnsi" w:cstheme="majorHAnsi"/>
                      <w:sz w:val="26"/>
                      <w:szCs w:val="26"/>
                      <w:lang w:eastAsia="vi-VN"/>
                    </w:rPr>
                  </w:rPrChange>
                </w:rPr>
                <w:delText xml:space="preserve">. </w:delText>
              </w:r>
              <w:r w:rsidR="006845DD" w:rsidRPr="005C30FA" w:rsidDel="005C30FA">
                <w:rPr>
                  <w:rFonts w:asciiTheme="majorHAnsi" w:hAnsiTheme="majorHAnsi" w:cstheme="majorHAnsi"/>
                  <w:sz w:val="26"/>
                  <w:szCs w:val="26"/>
                  <w:lang w:val="vi-VN" w:eastAsia="vi-VN"/>
                  <w:rPrChange w:id="56" w:author="Nguyễn Lưu Thùy Ngân" w:date="2019-02-23T11:24:00Z">
                    <w:rPr>
                      <w:rFonts w:asciiTheme="majorHAnsi" w:hAnsiTheme="majorHAnsi" w:cstheme="majorHAnsi"/>
                      <w:sz w:val="26"/>
                      <w:szCs w:val="26"/>
                      <w:lang w:eastAsia="vi-VN"/>
                    </w:rPr>
                  </w:rPrChange>
                </w:rPr>
                <w:delText>Bên cạnh đó, sinh viên sẽ tìm hiểu rõ về cơ chế hoạt động của thư viện, các điểm mạnh yếu để đưa ra những thay đổi, cải tiến phù hợp</w:delText>
              </w:r>
            </w:del>
          </w:p>
        </w:tc>
      </w:tr>
      <w:tr w:rsidR="005A336F" w:rsidRPr="00F64935" w14:paraId="55F02093" w14:textId="77777777" w:rsidTr="005A336F">
        <w:trPr>
          <w:jc w:val="center"/>
        </w:trPr>
        <w:tc>
          <w:tcPr>
            <w:tcW w:w="4756" w:type="dxa"/>
            <w:tcBorders>
              <w:top w:val="single" w:sz="4" w:space="0" w:color="auto"/>
              <w:left w:val="single" w:sz="4" w:space="0" w:color="auto"/>
              <w:bottom w:val="single" w:sz="4" w:space="0" w:color="auto"/>
              <w:right w:val="single" w:sz="4" w:space="0" w:color="auto"/>
            </w:tcBorders>
            <w:hideMark/>
          </w:tcPr>
          <w:p w14:paraId="1DBE7F6C" w14:textId="77777777" w:rsidR="005A336F" w:rsidRDefault="005A336F" w:rsidP="00F910CA">
            <w:pPr>
              <w:spacing w:line="360" w:lineRule="auto"/>
              <w:jc w:val="center"/>
              <w:rPr>
                <w:rFonts w:asciiTheme="majorHAnsi" w:hAnsiTheme="majorHAnsi" w:cstheme="majorHAnsi"/>
                <w:b/>
                <w:sz w:val="26"/>
                <w:szCs w:val="26"/>
                <w:lang w:val="vi-VN" w:eastAsia="vi-VN"/>
              </w:rPr>
            </w:pPr>
            <w:r>
              <w:rPr>
                <w:rFonts w:asciiTheme="majorHAnsi" w:hAnsiTheme="majorHAnsi" w:cstheme="majorHAnsi"/>
                <w:b/>
                <w:sz w:val="26"/>
                <w:szCs w:val="26"/>
                <w:lang w:val="vi-VN" w:eastAsia="vi-VN"/>
              </w:rPr>
              <w:lastRenderedPageBreak/>
              <w:t>Xác nhận của CBHD</w:t>
            </w:r>
          </w:p>
          <w:p w14:paraId="302B13F3" w14:textId="77777777" w:rsidR="005A336F" w:rsidRDefault="005A336F" w:rsidP="00F910CA">
            <w:pPr>
              <w:spacing w:line="360" w:lineRule="auto"/>
              <w:jc w:val="center"/>
              <w:rPr>
                <w:rFonts w:asciiTheme="majorHAnsi" w:hAnsiTheme="majorHAnsi" w:cstheme="majorHAnsi"/>
                <w:b/>
                <w:sz w:val="26"/>
                <w:szCs w:val="26"/>
                <w:lang w:val="vi-VN" w:eastAsia="vi-VN"/>
              </w:rPr>
            </w:pPr>
            <w:r>
              <w:rPr>
                <w:rFonts w:asciiTheme="majorHAnsi" w:hAnsiTheme="majorHAnsi" w:cstheme="majorHAnsi"/>
                <w:lang w:val="vi-VN" w:eastAsia="vi-VN"/>
              </w:rPr>
              <w:t>(Ký tên và ghi rõ họ tên)</w:t>
            </w:r>
          </w:p>
        </w:tc>
        <w:tc>
          <w:tcPr>
            <w:tcW w:w="4757" w:type="dxa"/>
            <w:tcBorders>
              <w:top w:val="single" w:sz="4" w:space="0" w:color="auto"/>
              <w:left w:val="single" w:sz="4" w:space="0" w:color="auto"/>
              <w:bottom w:val="single" w:sz="4" w:space="0" w:color="auto"/>
              <w:right w:val="single" w:sz="4" w:space="0" w:color="auto"/>
            </w:tcBorders>
          </w:tcPr>
          <w:p w14:paraId="7FA91037" w14:textId="77777777" w:rsidR="005A336F" w:rsidRPr="0089210F" w:rsidRDefault="00EE70DD" w:rsidP="00F910CA">
            <w:pPr>
              <w:spacing w:line="360" w:lineRule="auto"/>
              <w:jc w:val="center"/>
              <w:rPr>
                <w:rFonts w:asciiTheme="majorHAnsi" w:hAnsiTheme="majorHAnsi" w:cstheme="majorHAnsi"/>
                <w:b/>
                <w:sz w:val="26"/>
                <w:szCs w:val="26"/>
                <w:lang w:val="vi-VN" w:eastAsia="vi-VN"/>
              </w:rPr>
            </w:pPr>
            <w:r>
              <w:rPr>
                <w:rFonts w:asciiTheme="majorHAnsi" w:hAnsiTheme="majorHAnsi" w:cstheme="majorHAnsi"/>
                <w:b/>
                <w:sz w:val="26"/>
                <w:szCs w:val="26"/>
                <w:lang w:val="vi-VN" w:eastAsia="vi-VN"/>
              </w:rPr>
              <w:t xml:space="preserve">TP. HCM, ngày </w:t>
            </w:r>
            <w:r w:rsidR="000E74FD">
              <w:rPr>
                <w:rFonts w:asciiTheme="majorHAnsi" w:hAnsiTheme="majorHAnsi" w:cstheme="majorHAnsi"/>
                <w:b/>
                <w:sz w:val="26"/>
                <w:szCs w:val="26"/>
                <w:lang w:val="vi-VN" w:eastAsia="vi-VN"/>
              </w:rPr>
              <w:t xml:space="preserve">tháng 2 </w:t>
            </w:r>
            <w:r w:rsidR="00F453D5">
              <w:rPr>
                <w:rFonts w:asciiTheme="majorHAnsi" w:hAnsiTheme="majorHAnsi" w:cstheme="majorHAnsi"/>
                <w:b/>
                <w:sz w:val="26"/>
                <w:szCs w:val="26"/>
                <w:lang w:val="vi-VN" w:eastAsia="vi-VN"/>
              </w:rPr>
              <w:t>nă</w:t>
            </w:r>
            <w:r w:rsidR="00815F0C">
              <w:rPr>
                <w:rFonts w:asciiTheme="majorHAnsi" w:hAnsiTheme="majorHAnsi" w:cstheme="majorHAnsi"/>
                <w:b/>
                <w:sz w:val="26"/>
                <w:szCs w:val="26"/>
                <w:lang w:val="vi-VN" w:eastAsia="vi-VN"/>
              </w:rPr>
              <w:t>m 2019</w:t>
            </w:r>
          </w:p>
          <w:p w14:paraId="13DFFE00" w14:textId="77777777" w:rsidR="005A336F" w:rsidRDefault="005A336F" w:rsidP="00F910CA">
            <w:pPr>
              <w:tabs>
                <w:tab w:val="center" w:pos="1439"/>
              </w:tabs>
              <w:spacing w:line="360" w:lineRule="auto"/>
              <w:jc w:val="center"/>
              <w:rPr>
                <w:rFonts w:asciiTheme="majorHAnsi" w:hAnsiTheme="majorHAnsi" w:cstheme="majorHAnsi"/>
                <w:b/>
                <w:sz w:val="26"/>
                <w:szCs w:val="26"/>
                <w:lang w:val="vi-VN" w:eastAsia="vi-VN"/>
              </w:rPr>
            </w:pPr>
            <w:r>
              <w:rPr>
                <w:rFonts w:asciiTheme="majorHAnsi" w:hAnsiTheme="majorHAnsi" w:cstheme="majorHAnsi"/>
                <w:b/>
                <w:sz w:val="26"/>
                <w:szCs w:val="26"/>
                <w:lang w:val="vi-VN" w:eastAsia="vi-VN"/>
              </w:rPr>
              <w:t>Sinh viên</w:t>
            </w:r>
          </w:p>
          <w:p w14:paraId="13200EC2" w14:textId="77777777" w:rsidR="005A336F" w:rsidRDefault="005A336F" w:rsidP="00F910CA">
            <w:pPr>
              <w:tabs>
                <w:tab w:val="center" w:pos="1439"/>
              </w:tabs>
              <w:spacing w:line="360" w:lineRule="auto"/>
              <w:jc w:val="center"/>
              <w:rPr>
                <w:rFonts w:asciiTheme="majorHAnsi" w:hAnsiTheme="majorHAnsi" w:cstheme="majorHAnsi"/>
                <w:b/>
                <w:sz w:val="26"/>
                <w:szCs w:val="26"/>
                <w:lang w:val="vi-VN" w:eastAsia="vi-VN"/>
              </w:rPr>
            </w:pPr>
            <w:r>
              <w:rPr>
                <w:rFonts w:asciiTheme="majorHAnsi" w:hAnsiTheme="majorHAnsi" w:cstheme="majorHAnsi"/>
                <w:lang w:val="vi-VN" w:eastAsia="vi-VN"/>
              </w:rPr>
              <w:t>(Ký tên và ghi rõ họ tên)</w:t>
            </w:r>
          </w:p>
          <w:p w14:paraId="4FE2EA43" w14:textId="77777777" w:rsidR="005A336F" w:rsidRDefault="005A336F" w:rsidP="00F910CA">
            <w:pPr>
              <w:tabs>
                <w:tab w:val="center" w:pos="1439"/>
              </w:tabs>
              <w:spacing w:line="360" w:lineRule="auto"/>
              <w:jc w:val="center"/>
              <w:rPr>
                <w:rFonts w:asciiTheme="majorHAnsi" w:hAnsiTheme="majorHAnsi" w:cstheme="majorHAnsi"/>
                <w:b/>
                <w:sz w:val="26"/>
                <w:szCs w:val="26"/>
                <w:lang w:val="vi-VN" w:eastAsia="vi-VN"/>
              </w:rPr>
            </w:pPr>
          </w:p>
          <w:p w14:paraId="4F41F89C" w14:textId="77777777" w:rsidR="005A336F" w:rsidRDefault="005A336F" w:rsidP="00F910CA">
            <w:pPr>
              <w:tabs>
                <w:tab w:val="center" w:pos="1439"/>
              </w:tabs>
              <w:spacing w:line="360" w:lineRule="auto"/>
              <w:jc w:val="center"/>
              <w:rPr>
                <w:rFonts w:asciiTheme="majorHAnsi" w:hAnsiTheme="majorHAnsi" w:cstheme="majorHAnsi"/>
                <w:b/>
                <w:sz w:val="26"/>
                <w:szCs w:val="26"/>
                <w:lang w:val="vi-VN" w:eastAsia="vi-VN"/>
              </w:rPr>
            </w:pPr>
          </w:p>
          <w:p w14:paraId="30EB6492" w14:textId="77777777" w:rsidR="005A336F" w:rsidRDefault="005A336F" w:rsidP="00F910CA">
            <w:pPr>
              <w:tabs>
                <w:tab w:val="center" w:pos="1439"/>
              </w:tabs>
              <w:spacing w:line="360" w:lineRule="auto"/>
              <w:jc w:val="center"/>
              <w:rPr>
                <w:rFonts w:asciiTheme="majorHAnsi" w:hAnsiTheme="majorHAnsi" w:cstheme="majorHAnsi"/>
                <w:b/>
                <w:sz w:val="26"/>
                <w:szCs w:val="26"/>
                <w:lang w:val="vi-VN" w:eastAsia="vi-VN"/>
              </w:rPr>
            </w:pPr>
          </w:p>
          <w:p w14:paraId="517DFE18" w14:textId="77777777" w:rsidR="005A336F" w:rsidRDefault="005A336F" w:rsidP="00F910CA">
            <w:pPr>
              <w:tabs>
                <w:tab w:val="center" w:pos="1439"/>
              </w:tabs>
              <w:spacing w:line="360" w:lineRule="auto"/>
              <w:jc w:val="center"/>
              <w:rPr>
                <w:rFonts w:asciiTheme="majorHAnsi" w:hAnsiTheme="majorHAnsi" w:cstheme="majorHAnsi"/>
                <w:b/>
                <w:sz w:val="26"/>
                <w:szCs w:val="26"/>
                <w:lang w:val="vi-VN" w:eastAsia="vi-VN"/>
              </w:rPr>
            </w:pPr>
          </w:p>
          <w:p w14:paraId="6989BC60" w14:textId="77777777" w:rsidR="005A336F" w:rsidRDefault="005A336F" w:rsidP="00F910CA">
            <w:pPr>
              <w:tabs>
                <w:tab w:val="center" w:pos="1439"/>
              </w:tabs>
              <w:spacing w:line="360" w:lineRule="auto"/>
              <w:jc w:val="center"/>
              <w:rPr>
                <w:rFonts w:asciiTheme="majorHAnsi" w:hAnsiTheme="majorHAnsi" w:cstheme="majorHAnsi"/>
                <w:b/>
                <w:sz w:val="26"/>
                <w:szCs w:val="26"/>
                <w:lang w:val="vi-VN" w:eastAsia="vi-VN"/>
              </w:rPr>
            </w:pPr>
          </w:p>
          <w:p w14:paraId="640CB106" w14:textId="77777777" w:rsidR="005A336F" w:rsidRDefault="005A336F" w:rsidP="00F910CA">
            <w:pPr>
              <w:tabs>
                <w:tab w:val="center" w:pos="1439"/>
              </w:tabs>
              <w:spacing w:line="360" w:lineRule="auto"/>
              <w:jc w:val="center"/>
              <w:rPr>
                <w:rFonts w:asciiTheme="majorHAnsi" w:hAnsiTheme="majorHAnsi" w:cstheme="majorHAnsi"/>
                <w:b/>
                <w:sz w:val="26"/>
                <w:szCs w:val="26"/>
                <w:lang w:val="vi-VN" w:eastAsia="vi-VN"/>
              </w:rPr>
            </w:pPr>
          </w:p>
        </w:tc>
      </w:tr>
    </w:tbl>
    <w:p w14:paraId="781E88BB" w14:textId="77777777" w:rsidR="005A336F" w:rsidRPr="0089210F" w:rsidRDefault="005A336F" w:rsidP="00F910CA">
      <w:pPr>
        <w:spacing w:line="360" w:lineRule="auto"/>
        <w:rPr>
          <w:rFonts w:asciiTheme="majorHAnsi" w:hAnsiTheme="majorHAnsi" w:cstheme="majorHAnsi"/>
          <w:lang w:val="vi-VN"/>
        </w:rPr>
      </w:pPr>
    </w:p>
    <w:p w14:paraId="46706C43" w14:textId="77777777" w:rsidR="005A336F" w:rsidRPr="0089210F" w:rsidRDefault="005A336F" w:rsidP="00F910CA">
      <w:pPr>
        <w:spacing w:line="360" w:lineRule="auto"/>
        <w:jc w:val="center"/>
        <w:rPr>
          <w:rFonts w:asciiTheme="majorHAnsi" w:hAnsiTheme="majorHAnsi" w:cstheme="majorHAnsi"/>
          <w:lang w:val="vi-VN"/>
        </w:rPr>
      </w:pPr>
    </w:p>
    <w:p w14:paraId="61F629C5" w14:textId="77777777" w:rsidR="005A336F" w:rsidRPr="0089210F" w:rsidRDefault="005A336F" w:rsidP="00F910CA">
      <w:pPr>
        <w:pStyle w:val="Heading1"/>
        <w:spacing w:before="0" w:after="0"/>
        <w:jc w:val="both"/>
        <w:rPr>
          <w:rFonts w:asciiTheme="majorHAnsi" w:hAnsiTheme="majorHAnsi" w:cstheme="majorHAnsi"/>
          <w:lang w:val="vi-VN"/>
        </w:rPr>
      </w:pPr>
    </w:p>
    <w:p w14:paraId="3BAD45D4" w14:textId="77777777" w:rsidR="00DC7256" w:rsidRPr="0089210F" w:rsidRDefault="00DC7256" w:rsidP="00F910CA">
      <w:pPr>
        <w:spacing w:line="360" w:lineRule="auto"/>
        <w:rPr>
          <w:lang w:val="vi-VN"/>
        </w:rPr>
      </w:pPr>
    </w:p>
    <w:sectPr w:rsidR="00DC7256" w:rsidRPr="0089210F" w:rsidSect="00DC725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8E119" w14:textId="77777777" w:rsidR="00CB6AEC" w:rsidRDefault="00CB6AEC" w:rsidP="00F453D5">
      <w:r>
        <w:separator/>
      </w:r>
    </w:p>
  </w:endnote>
  <w:endnote w:type="continuationSeparator" w:id="0">
    <w:p w14:paraId="1D76EE68" w14:textId="77777777" w:rsidR="00CB6AEC" w:rsidRDefault="00CB6AEC" w:rsidP="00F45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39D28" w14:textId="77777777" w:rsidR="00902666" w:rsidRDefault="009026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E7006" w14:textId="77777777" w:rsidR="00902666" w:rsidRDefault="00902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3404E" w14:textId="77777777" w:rsidR="00902666" w:rsidRDefault="00902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D894F" w14:textId="77777777" w:rsidR="00CB6AEC" w:rsidRDefault="00CB6AEC" w:rsidP="00F453D5">
      <w:r>
        <w:separator/>
      </w:r>
    </w:p>
  </w:footnote>
  <w:footnote w:type="continuationSeparator" w:id="0">
    <w:p w14:paraId="10BBAAB6" w14:textId="77777777" w:rsidR="00CB6AEC" w:rsidRDefault="00CB6AEC" w:rsidP="00F45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DBC27" w14:textId="77777777" w:rsidR="00902666" w:rsidRDefault="009026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1F6B0" w14:textId="77777777" w:rsidR="00902666" w:rsidRPr="00F453D5" w:rsidRDefault="00902666" w:rsidP="00F453D5">
    <w:pPr>
      <w:pStyle w:val="Header"/>
      <w:jc w:val="right"/>
      <w:rPr>
        <w:sz w:val="20"/>
      </w:rPr>
    </w:pPr>
    <w:r>
      <w:rPr>
        <w:sz w:val="20"/>
      </w:rPr>
      <w:t>KHMT.KLTN.ĐK.2019</w:t>
    </w:r>
  </w:p>
  <w:p w14:paraId="20E1C39D" w14:textId="77777777" w:rsidR="00902666" w:rsidRDefault="009026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AA509" w14:textId="77777777" w:rsidR="00902666" w:rsidRDefault="009026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160E"/>
    <w:multiLevelType w:val="hybridMultilevel"/>
    <w:tmpl w:val="C56AFB44"/>
    <w:lvl w:ilvl="0" w:tplc="ADA4D84E">
      <w:numFmt w:val="bullet"/>
      <w:lvlText w:val="-"/>
      <w:lvlJc w:val="left"/>
      <w:pPr>
        <w:ind w:left="720" w:hanging="360"/>
      </w:pPr>
      <w:rPr>
        <w:rFonts w:ascii="Cambria" w:eastAsia="Times New Roman" w:hAnsi="Cambria"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ễn Lưu Thùy Ngân">
    <w15:presenceInfo w15:providerId="None" w15:userId="Nguyễn Lưu Thùy Ngâ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6F"/>
    <w:rsid w:val="000775B6"/>
    <w:rsid w:val="000E74FD"/>
    <w:rsid w:val="00116A5B"/>
    <w:rsid w:val="00143F75"/>
    <w:rsid w:val="0015587F"/>
    <w:rsid w:val="001712DD"/>
    <w:rsid w:val="001720CB"/>
    <w:rsid w:val="001A4276"/>
    <w:rsid w:val="001D55C1"/>
    <w:rsid w:val="001E76EC"/>
    <w:rsid w:val="00227B4E"/>
    <w:rsid w:val="00280265"/>
    <w:rsid w:val="0028247A"/>
    <w:rsid w:val="002D3A63"/>
    <w:rsid w:val="00304917"/>
    <w:rsid w:val="0037363C"/>
    <w:rsid w:val="003D0711"/>
    <w:rsid w:val="003D6E4C"/>
    <w:rsid w:val="004724C2"/>
    <w:rsid w:val="0048714F"/>
    <w:rsid w:val="00503927"/>
    <w:rsid w:val="005264D3"/>
    <w:rsid w:val="005A336F"/>
    <w:rsid w:val="005A4EDA"/>
    <w:rsid w:val="005B13E5"/>
    <w:rsid w:val="005B6A0D"/>
    <w:rsid w:val="005C30FA"/>
    <w:rsid w:val="005C533A"/>
    <w:rsid w:val="005E1851"/>
    <w:rsid w:val="006845DD"/>
    <w:rsid w:val="006F2C48"/>
    <w:rsid w:val="006F63FA"/>
    <w:rsid w:val="00815F0C"/>
    <w:rsid w:val="00834941"/>
    <w:rsid w:val="00837318"/>
    <w:rsid w:val="00837D44"/>
    <w:rsid w:val="00844B9A"/>
    <w:rsid w:val="0089210F"/>
    <w:rsid w:val="008C5E30"/>
    <w:rsid w:val="00902666"/>
    <w:rsid w:val="00942902"/>
    <w:rsid w:val="009775E3"/>
    <w:rsid w:val="00987A7A"/>
    <w:rsid w:val="009B7EC7"/>
    <w:rsid w:val="009D7CAF"/>
    <w:rsid w:val="00A22846"/>
    <w:rsid w:val="00A304DD"/>
    <w:rsid w:val="00A91A40"/>
    <w:rsid w:val="00AB0201"/>
    <w:rsid w:val="00AD2F78"/>
    <w:rsid w:val="00B6098E"/>
    <w:rsid w:val="00BC3876"/>
    <w:rsid w:val="00BF20B3"/>
    <w:rsid w:val="00C06927"/>
    <w:rsid w:val="00C077DC"/>
    <w:rsid w:val="00C8781C"/>
    <w:rsid w:val="00CB6AEC"/>
    <w:rsid w:val="00CC147E"/>
    <w:rsid w:val="00CC4A7B"/>
    <w:rsid w:val="00CC6709"/>
    <w:rsid w:val="00CC6E73"/>
    <w:rsid w:val="00DC7256"/>
    <w:rsid w:val="00E175F9"/>
    <w:rsid w:val="00E2061D"/>
    <w:rsid w:val="00EB345D"/>
    <w:rsid w:val="00EE70DD"/>
    <w:rsid w:val="00F201B3"/>
    <w:rsid w:val="00F412E2"/>
    <w:rsid w:val="00F453D5"/>
    <w:rsid w:val="00F64935"/>
    <w:rsid w:val="00F910CA"/>
    <w:rsid w:val="00FC4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EDF1"/>
  <w15:docId w15:val="{03D0C2E2-70FE-413A-A9D0-ECB25FE0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36F"/>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A336F"/>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336F"/>
    <w:rPr>
      <w:rFonts w:ascii="Times New Roman" w:eastAsia="Times New Roman" w:hAnsi="Times New Roman" w:cs="Times New Roman"/>
      <w:b/>
      <w:sz w:val="30"/>
      <w:szCs w:val="24"/>
    </w:rPr>
  </w:style>
  <w:style w:type="paragraph" w:styleId="Header">
    <w:name w:val="header"/>
    <w:basedOn w:val="Normal"/>
    <w:link w:val="HeaderChar"/>
    <w:uiPriority w:val="99"/>
    <w:unhideWhenUsed/>
    <w:rsid w:val="00F453D5"/>
    <w:pPr>
      <w:tabs>
        <w:tab w:val="center" w:pos="4680"/>
        <w:tab w:val="right" w:pos="9360"/>
      </w:tabs>
    </w:pPr>
  </w:style>
  <w:style w:type="character" w:customStyle="1" w:styleId="HeaderChar">
    <w:name w:val="Header Char"/>
    <w:basedOn w:val="DefaultParagraphFont"/>
    <w:link w:val="Header"/>
    <w:uiPriority w:val="99"/>
    <w:rsid w:val="00F453D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453D5"/>
    <w:pPr>
      <w:tabs>
        <w:tab w:val="center" w:pos="4680"/>
        <w:tab w:val="right" w:pos="9360"/>
      </w:tabs>
    </w:pPr>
  </w:style>
  <w:style w:type="character" w:customStyle="1" w:styleId="FooterChar">
    <w:name w:val="Footer Char"/>
    <w:basedOn w:val="DefaultParagraphFont"/>
    <w:link w:val="Footer"/>
    <w:uiPriority w:val="99"/>
    <w:rsid w:val="00F453D5"/>
    <w:rPr>
      <w:rFonts w:ascii="Times New Roman" w:eastAsia="Times New Roman" w:hAnsi="Times New Roman" w:cs="Times New Roman"/>
      <w:sz w:val="24"/>
      <w:szCs w:val="24"/>
    </w:rPr>
  </w:style>
  <w:style w:type="paragraph" w:styleId="ListParagraph">
    <w:name w:val="List Paragraph"/>
    <w:basedOn w:val="Normal"/>
    <w:uiPriority w:val="34"/>
    <w:qFormat/>
    <w:rsid w:val="005C3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7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3EA6A-5398-4666-ADB5-AC1462B05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Lưu Thùy Ngân</cp:lastModifiedBy>
  <cp:revision>2</cp:revision>
  <dcterms:created xsi:type="dcterms:W3CDTF">2019-02-23T04:27:00Z</dcterms:created>
  <dcterms:modified xsi:type="dcterms:W3CDTF">2019-02-23T04:27:00Z</dcterms:modified>
</cp:coreProperties>
</file>